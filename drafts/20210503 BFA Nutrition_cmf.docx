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87DBB" w14:textId="2F9F6725" w:rsidR="00173AC7" w:rsidRPr="006D5AF0" w:rsidRDefault="004857A7">
      <w:pPr>
        <w:spacing w:line="276" w:lineRule="auto"/>
        <w:jc w:val="center"/>
        <w:rPr>
          <w:lang w:val="en-GB"/>
        </w:rPr>
      </w:pPr>
      <w:r w:rsidRPr="006D5AF0">
        <w:rPr>
          <w:b/>
          <w:lang w:val="en-GB"/>
        </w:rPr>
        <w:t xml:space="preserve">Aquatic Foods </w:t>
      </w:r>
      <w:ins w:id="0" w:author="Christopher Golden" w:date="2021-04-27T13:10:00Z">
        <w:r w:rsidR="003D0606">
          <w:rPr>
            <w:b/>
            <w:lang w:val="en-GB"/>
          </w:rPr>
          <w:t>to</w:t>
        </w:r>
      </w:ins>
      <w:del w:id="1" w:author="Christopher Golden" w:date="2021-04-27T13:10:00Z">
        <w:r w:rsidRPr="006D5AF0" w:rsidDel="003D0606">
          <w:rPr>
            <w:b/>
            <w:lang w:val="en-GB"/>
          </w:rPr>
          <w:delText>for</w:delText>
        </w:r>
      </w:del>
      <w:r w:rsidRPr="006D5AF0">
        <w:rPr>
          <w:b/>
          <w:lang w:val="en-GB"/>
        </w:rPr>
        <w:t xml:space="preserve"> Nourish</w:t>
      </w:r>
      <w:del w:id="2" w:author="Christopher Golden" w:date="2021-04-27T13:10:00Z">
        <w:r w:rsidRPr="006D5AF0" w:rsidDel="003D0606">
          <w:rPr>
            <w:b/>
            <w:lang w:val="en-GB"/>
          </w:rPr>
          <w:delText>ing</w:delText>
        </w:r>
      </w:del>
      <w:r w:rsidRPr="006D5AF0">
        <w:rPr>
          <w:b/>
          <w:lang w:val="en-GB"/>
        </w:rPr>
        <w:t xml:space="preserve"> Nations</w:t>
      </w:r>
    </w:p>
    <w:p w14:paraId="26BC3F8F" w14:textId="77777777" w:rsidR="00173AC7" w:rsidRPr="006D5AF0" w:rsidRDefault="00173AC7">
      <w:pPr>
        <w:spacing w:line="276" w:lineRule="auto"/>
        <w:rPr>
          <w:lang w:val="en-GB"/>
        </w:rPr>
      </w:pPr>
    </w:p>
    <w:p w14:paraId="1EDF1583" w14:textId="77777777" w:rsidR="00173AC7" w:rsidRPr="006D5AF0" w:rsidRDefault="004857A7">
      <w:pPr>
        <w:spacing w:line="276" w:lineRule="auto"/>
        <w:rPr>
          <w:vertAlign w:val="superscript"/>
          <w:lang w:val="en-GB"/>
        </w:rPr>
      </w:pPr>
      <w:r w:rsidRPr="006D5AF0">
        <w:rPr>
          <w:lang w:val="en-GB"/>
        </w:rPr>
        <w:t>Christopher D. Golden</w:t>
      </w:r>
      <w:r w:rsidRPr="006D5AF0">
        <w:rPr>
          <w:vertAlign w:val="superscript"/>
          <w:lang w:val="en-GB"/>
        </w:rPr>
        <w:t>1,2,3*</w:t>
      </w:r>
      <w:r w:rsidRPr="006D5AF0">
        <w:rPr>
          <w:lang w:val="en-GB"/>
        </w:rPr>
        <w:t>, J. Zachary Koehn</w:t>
      </w:r>
      <w:r w:rsidRPr="006D5AF0">
        <w:rPr>
          <w:vertAlign w:val="superscript"/>
          <w:lang w:val="en-GB"/>
        </w:rPr>
        <w:t>4*</w:t>
      </w:r>
      <w:r w:rsidRPr="006D5AF0">
        <w:rPr>
          <w:lang w:val="en-GB"/>
        </w:rPr>
        <w:t>, Alon Shepon</w:t>
      </w:r>
      <w:r w:rsidRPr="006D5AF0">
        <w:rPr>
          <w:vertAlign w:val="superscript"/>
          <w:lang w:val="en-GB"/>
        </w:rPr>
        <w:t>1,5,6*</w:t>
      </w:r>
      <w:r w:rsidRPr="006D5AF0">
        <w:rPr>
          <w:lang w:val="en-GB"/>
        </w:rPr>
        <w:t>, Simone Passarelli</w:t>
      </w:r>
      <w:r w:rsidRPr="006D5AF0">
        <w:rPr>
          <w:vertAlign w:val="superscript"/>
          <w:lang w:val="en-GB"/>
        </w:rPr>
        <w:t>1*</w:t>
      </w:r>
      <w:r w:rsidRPr="006D5AF0">
        <w:rPr>
          <w:lang w:val="en-GB"/>
        </w:rPr>
        <w:t>, Christopher M. Free</w:t>
      </w:r>
      <w:r w:rsidRPr="006D5AF0">
        <w:rPr>
          <w:vertAlign w:val="superscript"/>
          <w:lang w:val="en-GB"/>
        </w:rPr>
        <w:t>7*</w:t>
      </w:r>
      <w:r w:rsidRPr="006D5AF0">
        <w:rPr>
          <w:lang w:val="en-GB"/>
        </w:rPr>
        <w:t>, Daniel Viana</w:t>
      </w:r>
      <w:r w:rsidRPr="006D5AF0">
        <w:rPr>
          <w:vertAlign w:val="superscript"/>
          <w:lang w:val="en-GB"/>
        </w:rPr>
        <w:t>1*</w:t>
      </w:r>
      <w:r w:rsidRPr="006D5AF0">
        <w:rPr>
          <w:lang w:val="en-GB"/>
        </w:rPr>
        <w:t>, Holger Matthey</w:t>
      </w:r>
      <w:r w:rsidRPr="006D5AF0">
        <w:rPr>
          <w:vertAlign w:val="superscript"/>
          <w:lang w:val="en-GB"/>
        </w:rPr>
        <w:t>8</w:t>
      </w:r>
      <w:r w:rsidRPr="006D5AF0">
        <w:rPr>
          <w:lang w:val="en-GB"/>
        </w:rPr>
        <w:t>, Jacob G. Eurich</w:t>
      </w:r>
      <w:r w:rsidRPr="006D5AF0">
        <w:rPr>
          <w:vertAlign w:val="superscript"/>
          <w:lang w:val="en-GB"/>
        </w:rPr>
        <w:t>9,10</w:t>
      </w:r>
      <w:r w:rsidRPr="006D5AF0">
        <w:rPr>
          <w:lang w:val="en-GB"/>
        </w:rPr>
        <w:t>, Jessica A. Gephart</w:t>
      </w:r>
      <w:r w:rsidRPr="006D5AF0">
        <w:rPr>
          <w:vertAlign w:val="superscript"/>
          <w:lang w:val="en-GB"/>
        </w:rPr>
        <w:t>11</w:t>
      </w:r>
      <w:r w:rsidRPr="006D5AF0">
        <w:rPr>
          <w:lang w:val="en-GB"/>
        </w:rPr>
        <w:t>, Etienne Fluet-Chouinard</w:t>
      </w:r>
      <w:r w:rsidRPr="006D5AF0">
        <w:rPr>
          <w:vertAlign w:val="superscript"/>
          <w:lang w:val="en-GB"/>
        </w:rPr>
        <w:t>12</w:t>
      </w:r>
      <w:r w:rsidRPr="006D5AF0">
        <w:rPr>
          <w:lang w:val="en-GB"/>
        </w:rPr>
        <w:t>, Elizabeth A. Nyboer</w:t>
      </w:r>
      <w:r w:rsidRPr="006D5AF0">
        <w:rPr>
          <w:vertAlign w:val="superscript"/>
          <w:lang w:val="en-GB"/>
        </w:rPr>
        <w:t>13</w:t>
      </w:r>
      <w:r w:rsidRPr="006D5AF0">
        <w:rPr>
          <w:lang w:val="en-GB"/>
        </w:rPr>
        <w:t>, Abigail J. Lynch</w:t>
      </w:r>
      <w:r w:rsidRPr="006D5AF0">
        <w:rPr>
          <w:vertAlign w:val="superscript"/>
          <w:lang w:val="en-GB"/>
        </w:rPr>
        <w:t>14</w:t>
      </w:r>
      <w:r w:rsidRPr="006D5AF0">
        <w:rPr>
          <w:lang w:val="en-GB"/>
        </w:rPr>
        <w:t>, Marian Kjellevold</w:t>
      </w:r>
      <w:r w:rsidRPr="006D5AF0">
        <w:rPr>
          <w:vertAlign w:val="superscript"/>
          <w:lang w:val="en-GB"/>
        </w:rPr>
        <w:t>15</w:t>
      </w:r>
      <w:r w:rsidRPr="006D5AF0">
        <w:rPr>
          <w:lang w:val="en-GB"/>
        </w:rPr>
        <w:t>, Sabri Bromage</w:t>
      </w:r>
      <w:r w:rsidRPr="006D5AF0">
        <w:rPr>
          <w:vertAlign w:val="superscript"/>
          <w:lang w:val="en-GB"/>
        </w:rPr>
        <w:t>1</w:t>
      </w:r>
      <w:r w:rsidRPr="006D5AF0">
        <w:rPr>
          <w:lang w:val="en-GB"/>
        </w:rPr>
        <w:t>, Pierre Charlebois</w:t>
      </w:r>
      <w:r w:rsidRPr="006D5AF0">
        <w:rPr>
          <w:vertAlign w:val="superscript"/>
          <w:lang w:val="en-GB"/>
        </w:rPr>
        <w:t>16</w:t>
      </w:r>
      <w:r w:rsidRPr="006D5AF0">
        <w:rPr>
          <w:lang w:val="en-GB"/>
        </w:rPr>
        <w:t>, Manuel Barange</w:t>
      </w:r>
      <w:r w:rsidRPr="006D5AF0">
        <w:rPr>
          <w:vertAlign w:val="superscript"/>
          <w:lang w:val="en-GB"/>
        </w:rPr>
        <w:t>17</w:t>
      </w:r>
      <w:r w:rsidRPr="006D5AF0">
        <w:rPr>
          <w:lang w:val="en-GB"/>
        </w:rPr>
        <w:t>, Stefania Vannuccini</w:t>
      </w:r>
      <w:r w:rsidRPr="006D5AF0">
        <w:rPr>
          <w:vertAlign w:val="superscript"/>
          <w:lang w:val="en-GB"/>
        </w:rPr>
        <w:t>17</w:t>
      </w:r>
      <w:r w:rsidRPr="006D5AF0">
        <w:rPr>
          <w:lang w:val="en-GB"/>
        </w:rPr>
        <w:t>, Ling Cao</w:t>
      </w:r>
      <w:r w:rsidRPr="006D5AF0">
        <w:rPr>
          <w:vertAlign w:val="superscript"/>
          <w:lang w:val="en-GB"/>
        </w:rPr>
        <w:t>18</w:t>
      </w:r>
      <w:r w:rsidRPr="006D5AF0">
        <w:rPr>
          <w:lang w:val="en-GB"/>
        </w:rPr>
        <w:t>, Kristin M. Kleisner</w:t>
      </w:r>
      <w:r w:rsidRPr="006D5AF0">
        <w:rPr>
          <w:vertAlign w:val="superscript"/>
          <w:lang w:val="en-GB"/>
        </w:rPr>
        <w:t>19</w:t>
      </w:r>
      <w:r w:rsidRPr="006D5AF0">
        <w:rPr>
          <w:lang w:val="en-GB"/>
        </w:rPr>
        <w:t>, Eric B. Rimm</w:t>
      </w:r>
      <w:r w:rsidRPr="006D5AF0">
        <w:rPr>
          <w:vertAlign w:val="superscript"/>
          <w:lang w:val="en-GB"/>
        </w:rPr>
        <w:t>1</w:t>
      </w:r>
      <w:r w:rsidRPr="006D5AF0">
        <w:rPr>
          <w:lang w:val="en-GB"/>
        </w:rPr>
        <w:t xml:space="preserve">, </w:t>
      </w:r>
      <w:proofErr w:type="spellStart"/>
      <w:r w:rsidRPr="006D5AF0">
        <w:rPr>
          <w:lang w:val="en-GB"/>
        </w:rPr>
        <w:t>Goodarz</w:t>
      </w:r>
      <w:proofErr w:type="spellEnd"/>
      <w:r w:rsidRPr="006D5AF0">
        <w:rPr>
          <w:lang w:val="en-GB"/>
        </w:rPr>
        <w:t xml:space="preserve"> Danaei</w:t>
      </w:r>
      <w:r w:rsidRPr="006D5AF0">
        <w:rPr>
          <w:vertAlign w:val="superscript"/>
          <w:lang w:val="en-GB"/>
        </w:rPr>
        <w:t>3,20</w:t>
      </w:r>
      <w:r w:rsidRPr="006D5AF0">
        <w:rPr>
          <w:lang w:val="en-GB"/>
        </w:rPr>
        <w:t>, Camille DeSisto</w:t>
      </w:r>
      <w:r w:rsidRPr="006D5AF0">
        <w:rPr>
          <w:vertAlign w:val="superscript"/>
          <w:lang w:val="en-GB"/>
        </w:rPr>
        <w:t>21</w:t>
      </w:r>
      <w:r w:rsidRPr="006D5AF0">
        <w:rPr>
          <w:lang w:val="en-GB"/>
        </w:rPr>
        <w:t>, Heather Kelahan</w:t>
      </w:r>
      <w:r w:rsidRPr="006D5AF0">
        <w:rPr>
          <w:vertAlign w:val="superscript"/>
          <w:lang w:val="en-GB"/>
        </w:rPr>
        <w:t>1</w:t>
      </w:r>
      <w:r w:rsidRPr="006D5AF0">
        <w:rPr>
          <w:lang w:val="en-GB"/>
        </w:rPr>
        <w:t>, Kathryn J. Fiorella</w:t>
      </w:r>
      <w:r w:rsidRPr="006D5AF0">
        <w:rPr>
          <w:vertAlign w:val="superscript"/>
          <w:lang w:val="en-GB"/>
        </w:rPr>
        <w:t>22</w:t>
      </w:r>
      <w:r w:rsidRPr="006D5AF0">
        <w:rPr>
          <w:lang w:val="en-GB"/>
        </w:rPr>
        <w:t>, David C. Little</w:t>
      </w:r>
      <w:r w:rsidRPr="006D5AF0">
        <w:rPr>
          <w:vertAlign w:val="superscript"/>
          <w:lang w:val="en-GB"/>
        </w:rPr>
        <w:t>23</w:t>
      </w:r>
      <w:r w:rsidRPr="006D5AF0">
        <w:rPr>
          <w:lang w:val="en-GB"/>
        </w:rPr>
        <w:t>, Edward H. Allison</w:t>
      </w:r>
      <w:r w:rsidRPr="006D5AF0">
        <w:rPr>
          <w:vertAlign w:val="superscript"/>
          <w:lang w:val="en-GB"/>
        </w:rPr>
        <w:t>24</w:t>
      </w:r>
      <w:r w:rsidRPr="006D5AF0">
        <w:rPr>
          <w:lang w:val="en-GB"/>
        </w:rPr>
        <w:t>, Jessica Fanzo</w:t>
      </w:r>
      <w:r w:rsidRPr="006D5AF0">
        <w:rPr>
          <w:vertAlign w:val="superscript"/>
          <w:lang w:val="en-GB"/>
        </w:rPr>
        <w:t>25</w:t>
      </w:r>
      <w:r w:rsidRPr="006D5AF0">
        <w:rPr>
          <w:lang w:val="en-GB"/>
        </w:rPr>
        <w:t>, Shakuntala H. Thilsted</w:t>
      </w:r>
      <w:r w:rsidRPr="006D5AF0">
        <w:rPr>
          <w:vertAlign w:val="superscript"/>
          <w:lang w:val="en-GB"/>
        </w:rPr>
        <w:t>24</w:t>
      </w:r>
    </w:p>
    <w:p w14:paraId="6F48FDC8" w14:textId="77777777" w:rsidR="00173AC7" w:rsidRPr="006D5AF0" w:rsidRDefault="00173AC7">
      <w:pPr>
        <w:spacing w:line="276" w:lineRule="auto"/>
        <w:rPr>
          <w:vertAlign w:val="superscript"/>
          <w:lang w:val="en-GB"/>
        </w:rPr>
      </w:pPr>
    </w:p>
    <w:p w14:paraId="5E3CCE87" w14:textId="77777777" w:rsidR="00173AC7" w:rsidRPr="006D5AF0" w:rsidRDefault="004857A7">
      <w:pPr>
        <w:spacing w:line="276" w:lineRule="auto"/>
        <w:rPr>
          <w:lang w:val="en-GB"/>
        </w:rPr>
      </w:pPr>
      <w:r w:rsidRPr="006D5AF0">
        <w:rPr>
          <w:vertAlign w:val="superscript"/>
          <w:lang w:val="en-GB"/>
        </w:rPr>
        <w:t>1</w:t>
      </w:r>
      <w:r w:rsidRPr="006D5AF0">
        <w:rPr>
          <w:lang w:val="en-GB"/>
        </w:rPr>
        <w:t xml:space="preserve"> Dept. of Nutrition, Harvard T.H. Chan School of Public Health, Boston, MA 02115, USA</w:t>
      </w:r>
    </w:p>
    <w:p w14:paraId="5DCBE809" w14:textId="77777777" w:rsidR="00173AC7" w:rsidRPr="006D5AF0" w:rsidRDefault="004857A7">
      <w:pPr>
        <w:spacing w:line="276" w:lineRule="auto"/>
        <w:rPr>
          <w:lang w:val="en-GB"/>
        </w:rPr>
      </w:pPr>
      <w:r w:rsidRPr="006D5AF0">
        <w:rPr>
          <w:vertAlign w:val="superscript"/>
          <w:lang w:val="en-GB"/>
        </w:rPr>
        <w:t>2</w:t>
      </w:r>
      <w:r w:rsidRPr="006D5AF0">
        <w:rPr>
          <w:lang w:val="en-GB"/>
        </w:rPr>
        <w:t xml:space="preserve"> Dept. of Environmental Health, Harvard T.H. Chan School of Public Health, Boston, MA 02115, USA</w:t>
      </w:r>
    </w:p>
    <w:p w14:paraId="729176AF" w14:textId="77777777" w:rsidR="00173AC7" w:rsidRPr="006D5AF0" w:rsidRDefault="004857A7">
      <w:pPr>
        <w:spacing w:line="276" w:lineRule="auto"/>
        <w:rPr>
          <w:lang w:val="en-GB"/>
        </w:rPr>
      </w:pPr>
      <w:r w:rsidRPr="006D5AF0">
        <w:rPr>
          <w:vertAlign w:val="superscript"/>
          <w:lang w:val="en-GB"/>
        </w:rPr>
        <w:t>3</w:t>
      </w:r>
      <w:r w:rsidRPr="006D5AF0">
        <w:rPr>
          <w:lang w:val="en-GB"/>
        </w:rPr>
        <w:t xml:space="preserve"> Dept. of Global Health and Population, Harvard T.H. Chan School of Public Health, Boston, MA 02115, USA</w:t>
      </w:r>
    </w:p>
    <w:p w14:paraId="51831A79" w14:textId="77777777" w:rsidR="00173AC7" w:rsidRPr="006D5AF0" w:rsidRDefault="004857A7">
      <w:pPr>
        <w:spacing w:line="276" w:lineRule="auto"/>
        <w:rPr>
          <w:lang w:val="en-GB"/>
        </w:rPr>
      </w:pPr>
      <w:r w:rsidRPr="006D5AF0">
        <w:rPr>
          <w:vertAlign w:val="superscript"/>
          <w:lang w:val="en-GB"/>
        </w:rPr>
        <w:t>4</w:t>
      </w:r>
      <w:r w:rsidRPr="006D5AF0">
        <w:rPr>
          <w:lang w:val="en-GB"/>
        </w:rPr>
        <w:t xml:space="preserve"> </w:t>
      </w:r>
      <w:proofErr w:type="spellStart"/>
      <w:r w:rsidRPr="006D5AF0">
        <w:rPr>
          <w:lang w:val="en-GB"/>
        </w:rPr>
        <w:t>Center</w:t>
      </w:r>
      <w:proofErr w:type="spellEnd"/>
      <w:r w:rsidRPr="006D5AF0">
        <w:rPr>
          <w:lang w:val="en-GB"/>
        </w:rPr>
        <w:t xml:space="preserve"> for Ocean Solutions, Stanford University, 473 Via Ortega, Stanford, California 94305</w:t>
      </w:r>
    </w:p>
    <w:p w14:paraId="2D9B7A63" w14:textId="77777777" w:rsidR="00173AC7" w:rsidRPr="006D5AF0" w:rsidRDefault="004857A7">
      <w:pPr>
        <w:spacing w:line="276" w:lineRule="auto"/>
        <w:rPr>
          <w:lang w:val="en-GB"/>
        </w:rPr>
      </w:pPr>
      <w:r w:rsidRPr="006D5AF0">
        <w:rPr>
          <w:vertAlign w:val="superscript"/>
          <w:lang w:val="en-GB"/>
        </w:rPr>
        <w:t xml:space="preserve">5 </w:t>
      </w:r>
      <w:r w:rsidRPr="006D5AF0">
        <w:rPr>
          <w:lang w:val="en-GB"/>
        </w:rPr>
        <w:t>Department of Environmental Studies, The Porter School of the Environment and Earth Sciences, Tel Aviv University, Israel</w:t>
      </w:r>
    </w:p>
    <w:p w14:paraId="40B2E70E" w14:textId="77777777" w:rsidR="00173AC7" w:rsidRPr="006D5AF0" w:rsidRDefault="004857A7">
      <w:pPr>
        <w:spacing w:line="276" w:lineRule="auto"/>
        <w:rPr>
          <w:lang w:val="en-GB"/>
        </w:rPr>
      </w:pPr>
      <w:r w:rsidRPr="006D5AF0">
        <w:rPr>
          <w:vertAlign w:val="superscript"/>
          <w:lang w:val="en-GB"/>
        </w:rPr>
        <w:t>6</w:t>
      </w:r>
      <w:r w:rsidRPr="006D5AF0">
        <w:rPr>
          <w:lang w:val="en-GB"/>
        </w:rPr>
        <w:t xml:space="preserve"> The Steinhardt Museum of Natural History, Tel Aviv University, Israel</w:t>
      </w:r>
    </w:p>
    <w:p w14:paraId="2A56DBAE" w14:textId="77777777" w:rsidR="00173AC7" w:rsidRPr="006D5AF0" w:rsidRDefault="004857A7">
      <w:pPr>
        <w:spacing w:line="276" w:lineRule="auto"/>
        <w:rPr>
          <w:lang w:val="en-GB"/>
        </w:rPr>
      </w:pPr>
      <w:r w:rsidRPr="006D5AF0">
        <w:rPr>
          <w:vertAlign w:val="superscript"/>
          <w:lang w:val="en-GB"/>
        </w:rPr>
        <w:t xml:space="preserve">7 </w:t>
      </w:r>
      <w:r w:rsidRPr="006D5AF0">
        <w:rPr>
          <w:lang w:val="en-GB"/>
        </w:rPr>
        <w:t xml:space="preserve">Bren School of Environmental Science and Management, University of California, Santa Barbara, Santa Barbara, CA 93106, USA  </w:t>
      </w:r>
    </w:p>
    <w:p w14:paraId="613662A6" w14:textId="77777777" w:rsidR="00173AC7" w:rsidRPr="006D5AF0" w:rsidRDefault="004857A7">
      <w:pPr>
        <w:rPr>
          <w:lang w:val="en-GB"/>
        </w:rPr>
      </w:pPr>
      <w:r w:rsidRPr="006D5AF0">
        <w:rPr>
          <w:vertAlign w:val="superscript"/>
          <w:lang w:val="en-GB"/>
        </w:rPr>
        <w:t>8</w:t>
      </w:r>
      <w:r w:rsidRPr="006D5AF0">
        <w:rPr>
          <w:sz w:val="26"/>
          <w:szCs w:val="26"/>
          <w:lang w:val="en-GB"/>
        </w:rPr>
        <w:t xml:space="preserve">Markets </w:t>
      </w:r>
      <w:r w:rsidRPr="006D5AF0">
        <w:rPr>
          <w:lang w:val="en-GB"/>
        </w:rPr>
        <w:t xml:space="preserve">and Trade Division, </w:t>
      </w:r>
      <w:r w:rsidRPr="006D5AF0">
        <w:rPr>
          <w:sz w:val="26"/>
          <w:szCs w:val="26"/>
          <w:lang w:val="en-GB"/>
        </w:rPr>
        <w:t xml:space="preserve">Food and Agriculture Organization of the United Nations (FAO), </w:t>
      </w:r>
      <w:r w:rsidRPr="006D5AF0">
        <w:rPr>
          <w:lang w:val="en-GB"/>
        </w:rPr>
        <w:t>Rome, Italy</w:t>
      </w:r>
    </w:p>
    <w:p w14:paraId="7E735C3C" w14:textId="77777777" w:rsidR="00173AC7" w:rsidRPr="006D5AF0" w:rsidRDefault="004857A7">
      <w:pPr>
        <w:spacing w:line="276" w:lineRule="auto"/>
        <w:rPr>
          <w:lang w:val="en-GB"/>
        </w:rPr>
      </w:pPr>
      <w:r w:rsidRPr="006D5AF0">
        <w:rPr>
          <w:vertAlign w:val="superscript"/>
          <w:lang w:val="en-GB"/>
        </w:rPr>
        <w:t>9</w:t>
      </w:r>
      <w:r w:rsidRPr="006D5AF0">
        <w:rPr>
          <w:lang w:val="en-GB"/>
        </w:rPr>
        <w:t xml:space="preserve"> Marine Sciences Institute, University of California, Santa Barbara, Santa Barbara, CA 93106, USA</w:t>
      </w:r>
    </w:p>
    <w:p w14:paraId="2AA65326" w14:textId="77777777" w:rsidR="00173AC7" w:rsidRPr="006D5AF0" w:rsidRDefault="004857A7">
      <w:pPr>
        <w:spacing w:line="276" w:lineRule="auto"/>
        <w:rPr>
          <w:lang w:val="en-GB"/>
        </w:rPr>
      </w:pPr>
      <w:r w:rsidRPr="006D5AF0">
        <w:rPr>
          <w:vertAlign w:val="superscript"/>
          <w:lang w:val="en-GB"/>
        </w:rPr>
        <w:t>10</w:t>
      </w:r>
      <w:r w:rsidRPr="006D5AF0">
        <w:rPr>
          <w:lang w:val="en-GB"/>
        </w:rPr>
        <w:t xml:space="preserve"> Department of Ecology, Evolution and Marine Biology, University of California, Santa Barbara, Santa Barbara, CA 93106, USA</w:t>
      </w:r>
    </w:p>
    <w:p w14:paraId="49D09B44" w14:textId="77777777" w:rsidR="00173AC7" w:rsidRPr="006D5AF0" w:rsidRDefault="004857A7">
      <w:pPr>
        <w:spacing w:line="276" w:lineRule="auto"/>
        <w:rPr>
          <w:lang w:val="en-GB"/>
        </w:rPr>
      </w:pPr>
      <w:r w:rsidRPr="006D5AF0">
        <w:rPr>
          <w:vertAlign w:val="superscript"/>
          <w:lang w:val="en-GB"/>
        </w:rPr>
        <w:t>11</w:t>
      </w:r>
      <w:r w:rsidRPr="006D5AF0">
        <w:rPr>
          <w:lang w:val="en-GB"/>
        </w:rPr>
        <w:t xml:space="preserve"> Dept. of Environmental Science, American University, Washington, DC 20016, USA</w:t>
      </w:r>
    </w:p>
    <w:p w14:paraId="62E15DF6" w14:textId="77777777" w:rsidR="00173AC7" w:rsidRPr="006D5AF0" w:rsidRDefault="004857A7">
      <w:pPr>
        <w:spacing w:line="276" w:lineRule="auto"/>
        <w:rPr>
          <w:lang w:val="en-GB"/>
        </w:rPr>
      </w:pPr>
      <w:r w:rsidRPr="006D5AF0">
        <w:rPr>
          <w:vertAlign w:val="superscript"/>
          <w:lang w:val="en-GB"/>
        </w:rPr>
        <w:t>12</w:t>
      </w:r>
      <w:r w:rsidRPr="006D5AF0">
        <w:rPr>
          <w:lang w:val="en-GB"/>
        </w:rPr>
        <w:t xml:space="preserve"> Department of Earth System Science, Stanford University, Stanford, CA 94305 USA</w:t>
      </w:r>
    </w:p>
    <w:p w14:paraId="7ADE9389" w14:textId="77777777" w:rsidR="00173AC7" w:rsidRPr="006D5AF0" w:rsidRDefault="004857A7">
      <w:pPr>
        <w:spacing w:line="276" w:lineRule="auto"/>
        <w:rPr>
          <w:lang w:val="en-GB"/>
        </w:rPr>
      </w:pPr>
      <w:r w:rsidRPr="006D5AF0">
        <w:rPr>
          <w:vertAlign w:val="superscript"/>
          <w:lang w:val="en-GB"/>
        </w:rPr>
        <w:t>13</w:t>
      </w:r>
      <w:r w:rsidRPr="006D5AF0">
        <w:rPr>
          <w:lang w:val="en-GB"/>
        </w:rPr>
        <w:t xml:space="preserve"> Department of Biology, 4440K Carleton Technology and Training Centre, Carleton University, 1125 Colonel By Drive, Ottawa, ON, K1S 5B6; b.a.nyboer@gmail.com </w:t>
      </w:r>
    </w:p>
    <w:p w14:paraId="47CEE18F" w14:textId="453799B1" w:rsidR="00173AC7" w:rsidRPr="006D5AF0" w:rsidRDefault="004857A7">
      <w:pPr>
        <w:spacing w:line="276" w:lineRule="auto"/>
        <w:rPr>
          <w:lang w:val="en-GB"/>
        </w:rPr>
      </w:pPr>
      <w:r w:rsidRPr="006D5AF0">
        <w:rPr>
          <w:vertAlign w:val="superscript"/>
          <w:lang w:val="en-GB"/>
        </w:rPr>
        <w:t>14</w:t>
      </w:r>
      <w:r w:rsidRPr="006D5AF0">
        <w:rPr>
          <w:lang w:val="en-GB"/>
        </w:rPr>
        <w:t xml:space="preserve"> U.S. Geological Survey, National Climate Adaptation Science </w:t>
      </w:r>
      <w:proofErr w:type="spellStart"/>
      <w:r w:rsidRPr="006D5AF0">
        <w:rPr>
          <w:lang w:val="en-GB"/>
        </w:rPr>
        <w:t>Center</w:t>
      </w:r>
      <w:proofErr w:type="spellEnd"/>
      <w:r w:rsidRPr="006D5AF0">
        <w:rPr>
          <w:lang w:val="en-GB"/>
        </w:rPr>
        <w:t>, 12201 Sunrise Valley Drive, Reston, VA 20192, USA</w:t>
      </w:r>
    </w:p>
    <w:p w14:paraId="66B00F47" w14:textId="77777777" w:rsidR="00173AC7" w:rsidRPr="006D5AF0" w:rsidRDefault="004857A7">
      <w:pPr>
        <w:spacing w:line="276" w:lineRule="auto"/>
        <w:rPr>
          <w:lang w:val="en-GB"/>
        </w:rPr>
      </w:pPr>
      <w:r w:rsidRPr="006D5AF0">
        <w:rPr>
          <w:vertAlign w:val="superscript"/>
          <w:lang w:val="en-GB"/>
        </w:rPr>
        <w:t>15</w:t>
      </w:r>
      <w:r w:rsidRPr="006D5AF0">
        <w:rPr>
          <w:lang w:val="en-GB"/>
        </w:rPr>
        <w:t xml:space="preserve"> Institute of Marine Research, P.O box 1870 </w:t>
      </w:r>
      <w:proofErr w:type="spellStart"/>
      <w:r w:rsidRPr="006D5AF0">
        <w:rPr>
          <w:lang w:val="en-GB"/>
        </w:rPr>
        <w:t>Nordnes</w:t>
      </w:r>
      <w:proofErr w:type="spellEnd"/>
      <w:r w:rsidRPr="006D5AF0">
        <w:rPr>
          <w:lang w:val="en-GB"/>
        </w:rPr>
        <w:t xml:space="preserve"> NO-5817 Bergen, Norway</w:t>
      </w:r>
    </w:p>
    <w:p w14:paraId="0B46F8F4" w14:textId="77777777" w:rsidR="00173AC7" w:rsidRPr="006D5AF0" w:rsidRDefault="004857A7">
      <w:pPr>
        <w:spacing w:line="276" w:lineRule="auto"/>
        <w:rPr>
          <w:vertAlign w:val="superscript"/>
          <w:lang w:val="en-GB"/>
        </w:rPr>
      </w:pPr>
      <w:r w:rsidRPr="006D5AF0">
        <w:rPr>
          <w:vertAlign w:val="superscript"/>
          <w:lang w:val="en-GB"/>
        </w:rPr>
        <w:t xml:space="preserve">16 </w:t>
      </w:r>
      <w:r w:rsidRPr="006D5AF0">
        <w:rPr>
          <w:lang w:val="en-GB"/>
        </w:rPr>
        <w:t>Economic Consultant, Fisheries Division, Food and Agriculture Organization of the United Nations, Rome, Italy</w:t>
      </w:r>
    </w:p>
    <w:p w14:paraId="3CC95A2B" w14:textId="77777777" w:rsidR="00173AC7" w:rsidRPr="006D5AF0" w:rsidRDefault="004857A7">
      <w:pPr>
        <w:spacing w:line="276" w:lineRule="auto"/>
        <w:rPr>
          <w:lang w:val="en-GB"/>
        </w:rPr>
      </w:pPr>
      <w:r w:rsidRPr="006D5AF0">
        <w:rPr>
          <w:vertAlign w:val="superscript"/>
          <w:lang w:val="en-GB"/>
        </w:rPr>
        <w:t>17</w:t>
      </w:r>
      <w:r w:rsidRPr="006D5AF0">
        <w:rPr>
          <w:lang w:val="en-GB"/>
        </w:rPr>
        <w:t xml:space="preserve"> Fisheries Division, Food and Agriculture Organization of the United Nations (FAO), Rome, Italy</w:t>
      </w:r>
    </w:p>
    <w:p w14:paraId="1394FFF0" w14:textId="77777777" w:rsidR="00173AC7" w:rsidRPr="006D5AF0" w:rsidRDefault="004857A7">
      <w:pPr>
        <w:spacing w:line="276" w:lineRule="auto"/>
        <w:rPr>
          <w:lang w:val="en-GB"/>
        </w:rPr>
      </w:pPr>
      <w:r w:rsidRPr="006D5AF0">
        <w:rPr>
          <w:vertAlign w:val="superscript"/>
          <w:lang w:val="en-GB"/>
        </w:rPr>
        <w:t>18</w:t>
      </w:r>
      <w:r w:rsidRPr="006D5AF0">
        <w:rPr>
          <w:lang w:val="en-GB"/>
        </w:rPr>
        <w:t xml:space="preserve"> School of Oceanography, Shanghai Jiao Tong University, Shanghai, China</w:t>
      </w:r>
    </w:p>
    <w:p w14:paraId="562B4545" w14:textId="22A8EA77" w:rsidR="00173AC7" w:rsidRPr="006D5AF0" w:rsidRDefault="004857A7">
      <w:pPr>
        <w:spacing w:line="276" w:lineRule="auto"/>
        <w:rPr>
          <w:lang w:val="en-GB"/>
        </w:rPr>
      </w:pPr>
      <w:r w:rsidRPr="006D5AF0">
        <w:rPr>
          <w:vertAlign w:val="superscript"/>
          <w:lang w:val="en-GB"/>
        </w:rPr>
        <w:t>19</w:t>
      </w:r>
      <w:r w:rsidRPr="006D5AF0">
        <w:rPr>
          <w:lang w:val="en-GB"/>
        </w:rPr>
        <w:t xml:space="preserve"> Environmental </w:t>
      </w:r>
      <w:proofErr w:type="spellStart"/>
      <w:r w:rsidRPr="006D5AF0">
        <w:rPr>
          <w:lang w:val="en-GB"/>
        </w:rPr>
        <w:t>Defense</w:t>
      </w:r>
      <w:proofErr w:type="spellEnd"/>
      <w:r w:rsidRPr="006D5AF0">
        <w:rPr>
          <w:lang w:val="en-GB"/>
        </w:rPr>
        <w:t xml:space="preserve"> Fund, 257 Park Ave S, New York, NY 10010</w:t>
      </w:r>
    </w:p>
    <w:p w14:paraId="550D52EA" w14:textId="77777777" w:rsidR="00173AC7" w:rsidRPr="006D5AF0" w:rsidRDefault="004857A7">
      <w:pPr>
        <w:spacing w:line="276" w:lineRule="auto"/>
        <w:rPr>
          <w:lang w:val="en-GB"/>
        </w:rPr>
      </w:pPr>
      <w:r w:rsidRPr="006D5AF0">
        <w:rPr>
          <w:vertAlign w:val="superscript"/>
          <w:lang w:val="en-GB"/>
        </w:rPr>
        <w:lastRenderedPageBreak/>
        <w:t>20</w:t>
      </w:r>
      <w:r w:rsidRPr="006D5AF0">
        <w:rPr>
          <w:lang w:val="en-GB"/>
        </w:rPr>
        <w:t xml:space="preserve"> Department of Epidemiology, Harvard T.H. Chan School of Public Health, Boston, MA 02115, USA</w:t>
      </w:r>
    </w:p>
    <w:p w14:paraId="7B32B598" w14:textId="77777777" w:rsidR="00173AC7" w:rsidRPr="006D5AF0" w:rsidRDefault="004857A7">
      <w:pPr>
        <w:spacing w:line="276" w:lineRule="auto"/>
        <w:rPr>
          <w:lang w:val="en-GB"/>
        </w:rPr>
      </w:pPr>
      <w:r w:rsidRPr="006D5AF0">
        <w:rPr>
          <w:vertAlign w:val="superscript"/>
          <w:lang w:val="en-GB"/>
        </w:rPr>
        <w:t>21</w:t>
      </w:r>
      <w:r w:rsidRPr="006D5AF0">
        <w:rPr>
          <w:lang w:val="en-GB"/>
        </w:rPr>
        <w:t xml:space="preserve"> Nicholas School of the Environment, Duke University, 9 Circuit Drive, Durham, NC, 27707, USA</w:t>
      </w:r>
    </w:p>
    <w:p w14:paraId="636D7935" w14:textId="77777777" w:rsidR="00173AC7" w:rsidRPr="006D5AF0" w:rsidRDefault="004857A7">
      <w:pPr>
        <w:spacing w:line="276" w:lineRule="auto"/>
        <w:rPr>
          <w:lang w:val="en-GB"/>
        </w:rPr>
      </w:pPr>
      <w:r w:rsidRPr="006D5AF0">
        <w:rPr>
          <w:vertAlign w:val="superscript"/>
          <w:lang w:val="en-GB"/>
        </w:rPr>
        <w:t>22</w:t>
      </w:r>
      <w:r w:rsidRPr="006D5AF0">
        <w:rPr>
          <w:lang w:val="en-GB"/>
        </w:rPr>
        <w:t xml:space="preserve"> Department of Population Medicine and Diagnostic Sciences and Master of Public Health Program, Cornell University, S2-004 </w:t>
      </w:r>
      <w:proofErr w:type="spellStart"/>
      <w:r w:rsidRPr="006D5AF0">
        <w:rPr>
          <w:lang w:val="en-GB"/>
        </w:rPr>
        <w:t>Shurman</w:t>
      </w:r>
      <w:proofErr w:type="spellEnd"/>
      <w:r w:rsidRPr="006D5AF0">
        <w:rPr>
          <w:lang w:val="en-GB"/>
        </w:rPr>
        <w:t xml:space="preserve"> Hall, Ithaca, NY 14853, kfiorella@cornell.edu</w:t>
      </w:r>
    </w:p>
    <w:p w14:paraId="79CFE328" w14:textId="77777777" w:rsidR="00173AC7" w:rsidRPr="006D5AF0" w:rsidRDefault="004857A7">
      <w:pPr>
        <w:spacing w:line="276" w:lineRule="auto"/>
        <w:rPr>
          <w:lang w:val="en-GB"/>
        </w:rPr>
      </w:pPr>
      <w:r w:rsidRPr="006D5AF0">
        <w:rPr>
          <w:vertAlign w:val="superscript"/>
          <w:lang w:val="en-GB"/>
        </w:rPr>
        <w:t xml:space="preserve">23 </w:t>
      </w:r>
      <w:r w:rsidRPr="006D5AF0">
        <w:rPr>
          <w:lang w:val="en-GB"/>
        </w:rPr>
        <w:t>Institute of Aquaculture, University of Stirling, FK94LA, Scotland, UK</w:t>
      </w:r>
    </w:p>
    <w:p w14:paraId="374A6DDE" w14:textId="79EA0AB0" w:rsidR="00173AC7" w:rsidRPr="006D5AF0" w:rsidRDefault="004857A7">
      <w:pPr>
        <w:spacing w:line="276" w:lineRule="auto"/>
        <w:rPr>
          <w:lang w:val="en-GB"/>
        </w:rPr>
      </w:pPr>
      <w:r w:rsidRPr="006D5AF0">
        <w:rPr>
          <w:vertAlign w:val="superscript"/>
          <w:lang w:val="en-GB"/>
        </w:rPr>
        <w:t xml:space="preserve">24 </w:t>
      </w:r>
      <w:proofErr w:type="spellStart"/>
      <w:r w:rsidRPr="006D5AF0">
        <w:rPr>
          <w:lang w:val="en-GB"/>
        </w:rPr>
        <w:t>WorldFish</w:t>
      </w:r>
      <w:proofErr w:type="spellEnd"/>
      <w:r w:rsidRPr="006D5AF0">
        <w:rPr>
          <w:lang w:val="en-GB"/>
        </w:rPr>
        <w:t xml:space="preserve">, </w:t>
      </w:r>
      <w:proofErr w:type="spellStart"/>
      <w:r w:rsidRPr="006D5AF0">
        <w:rPr>
          <w:lang w:val="en-GB"/>
        </w:rPr>
        <w:t>Batu</w:t>
      </w:r>
      <w:proofErr w:type="spellEnd"/>
      <w:r w:rsidRPr="006D5AF0">
        <w:rPr>
          <w:lang w:val="en-GB"/>
        </w:rPr>
        <w:t xml:space="preserve"> </w:t>
      </w:r>
      <w:proofErr w:type="spellStart"/>
      <w:r w:rsidRPr="006D5AF0">
        <w:rPr>
          <w:lang w:val="en-GB"/>
        </w:rPr>
        <w:t>Maung</w:t>
      </w:r>
      <w:proofErr w:type="spellEnd"/>
      <w:r w:rsidRPr="006D5AF0">
        <w:rPr>
          <w:lang w:val="en-GB"/>
        </w:rPr>
        <w:t>, Bayan Lepas, 11960 Penang, Malaysia</w:t>
      </w:r>
    </w:p>
    <w:p w14:paraId="3D65ACB3" w14:textId="77C5B570" w:rsidR="00173AC7" w:rsidRPr="006D5AF0" w:rsidRDefault="004857A7">
      <w:pPr>
        <w:spacing w:line="276" w:lineRule="auto"/>
        <w:rPr>
          <w:lang w:val="en-GB"/>
        </w:rPr>
      </w:pPr>
      <w:r w:rsidRPr="006D5AF0">
        <w:rPr>
          <w:vertAlign w:val="superscript"/>
          <w:lang w:val="en-GB"/>
        </w:rPr>
        <w:t xml:space="preserve">25 </w:t>
      </w:r>
      <w:r w:rsidRPr="006D5AF0">
        <w:rPr>
          <w:lang w:val="en-GB"/>
        </w:rPr>
        <w:t xml:space="preserve">Bloomberg School of Public Health and </w:t>
      </w:r>
      <w:proofErr w:type="spellStart"/>
      <w:r w:rsidRPr="006D5AF0">
        <w:rPr>
          <w:lang w:val="en-GB"/>
        </w:rPr>
        <w:t>Nitze</w:t>
      </w:r>
      <w:proofErr w:type="spellEnd"/>
      <w:r w:rsidRPr="006D5AF0">
        <w:rPr>
          <w:lang w:val="en-GB"/>
        </w:rPr>
        <w:t xml:space="preserve"> School of Advanced International Studies, Johns Hopkins University, Washington DC, 20036 USA</w:t>
      </w:r>
    </w:p>
    <w:p w14:paraId="72D056C3" w14:textId="77777777" w:rsidR="00173AC7" w:rsidRPr="006D5AF0" w:rsidRDefault="00173AC7">
      <w:pPr>
        <w:spacing w:line="276" w:lineRule="auto"/>
        <w:rPr>
          <w:lang w:val="en-GB"/>
        </w:rPr>
      </w:pPr>
    </w:p>
    <w:p w14:paraId="3D9D5BD8" w14:textId="77777777" w:rsidR="00173AC7" w:rsidRPr="006D5AF0" w:rsidRDefault="004857A7">
      <w:pPr>
        <w:spacing w:line="276" w:lineRule="auto"/>
        <w:rPr>
          <w:lang w:val="en-GB"/>
        </w:rPr>
      </w:pPr>
      <w:r w:rsidRPr="006D5AF0">
        <w:rPr>
          <w:lang w:val="en-GB"/>
        </w:rPr>
        <w:t>* Denotes First Co-Authorship</w:t>
      </w:r>
    </w:p>
    <w:p w14:paraId="58D94D27" w14:textId="77777777" w:rsidR="00173AC7" w:rsidRPr="006D5AF0" w:rsidRDefault="004857A7">
      <w:pPr>
        <w:spacing w:line="276" w:lineRule="auto"/>
        <w:rPr>
          <w:lang w:val="en-GB"/>
        </w:rPr>
      </w:pPr>
      <w:r w:rsidRPr="006D5AF0">
        <w:rPr>
          <w:lang w:val="en-GB"/>
        </w:rPr>
        <w:t>   </w:t>
      </w:r>
    </w:p>
    <w:p w14:paraId="2371A949" w14:textId="77777777" w:rsidR="00173AC7" w:rsidRPr="006D5AF0" w:rsidRDefault="00173AC7">
      <w:pPr>
        <w:spacing w:line="276" w:lineRule="auto"/>
        <w:rPr>
          <w:lang w:val="en-GB"/>
        </w:rPr>
      </w:pPr>
    </w:p>
    <w:p w14:paraId="5A78205F" w14:textId="77777777" w:rsidR="00173AC7" w:rsidRPr="006D5AF0" w:rsidRDefault="004857A7">
      <w:pPr>
        <w:spacing w:line="276" w:lineRule="auto"/>
        <w:rPr>
          <w:lang w:val="en-GB"/>
        </w:rPr>
      </w:pPr>
      <w:r w:rsidRPr="006D5AF0">
        <w:rPr>
          <w:b/>
          <w:lang w:val="en-GB"/>
        </w:rPr>
        <w:t>SUMMARY</w:t>
      </w:r>
    </w:p>
    <w:p w14:paraId="4D7EC7F5" w14:textId="77777777" w:rsidR="00173AC7" w:rsidRPr="006D5AF0" w:rsidRDefault="00173AC7">
      <w:pPr>
        <w:spacing w:line="276" w:lineRule="auto"/>
        <w:rPr>
          <w:lang w:val="en-GB"/>
        </w:rPr>
      </w:pPr>
    </w:p>
    <w:p w14:paraId="13C9EDFB" w14:textId="142D89FA" w:rsidR="00173AC7" w:rsidRPr="006D5AF0" w:rsidRDefault="004857A7">
      <w:pPr>
        <w:spacing w:line="276" w:lineRule="auto"/>
        <w:rPr>
          <w:lang w:val="en-GB"/>
        </w:rPr>
      </w:pPr>
      <w:r w:rsidRPr="006D5AF0">
        <w:rPr>
          <w:lang w:val="en-GB"/>
        </w:rPr>
        <w:t xml:space="preserve">Despite contributing to nutritious diets for billions of people, aquatic foods are often undervalued as a nutritional solution because their diversity is often reduced to the protein and </w:t>
      </w:r>
      <w:del w:id="3" w:author="Christopher Golden" w:date="2021-04-30T14:35:00Z">
        <w:r w:rsidRPr="006D5AF0" w:rsidDel="000E6C61">
          <w:rPr>
            <w:lang w:val="en-GB"/>
          </w:rPr>
          <w:delText xml:space="preserve">caloric </w:delText>
        </w:r>
      </w:del>
      <w:ins w:id="4" w:author="Christopher Golden" w:date="2021-04-30T14:35:00Z">
        <w:r w:rsidR="000E6C61">
          <w:rPr>
            <w:lang w:val="en-GB"/>
          </w:rPr>
          <w:t>energy</w:t>
        </w:r>
        <w:r w:rsidR="000E6C61" w:rsidRPr="006D5AF0">
          <w:rPr>
            <w:lang w:val="en-GB"/>
          </w:rPr>
          <w:t xml:space="preserve"> </w:t>
        </w:r>
      </w:ins>
      <w:r w:rsidRPr="006D5AF0">
        <w:rPr>
          <w:lang w:val="en-GB"/>
        </w:rPr>
        <w:t xml:space="preserve">value of a single food type (‘seafood’ or ‘fish’). For the first time, we create a cohesive model uniting terrestrial foods with nearly 3,000 taxa of aquatic foods to understand the future impact of aquatic foods on human nutrition. We project two plausible futures to 2030: a baseline scenario with moderate growth in aquatic food production, and a high production scenario with a </w:t>
      </w:r>
      <w:r w:rsidR="00753AD8" w:rsidRPr="006D5AF0">
        <w:rPr>
          <w:lang w:val="en-GB"/>
        </w:rPr>
        <w:t>15-million-ton</w:t>
      </w:r>
      <w:r w:rsidRPr="006D5AF0">
        <w:rPr>
          <w:lang w:val="en-GB"/>
        </w:rPr>
        <w:t xml:space="preserve"> increased supply of aquatic foods</w:t>
      </w:r>
      <w:ins w:id="5" w:author="Christopher Golden" w:date="2021-04-30T14:36:00Z">
        <w:r w:rsidR="000E6C61">
          <w:rPr>
            <w:lang w:val="en-GB"/>
          </w:rPr>
          <w:t xml:space="preserve"> over the </w:t>
        </w:r>
      </w:ins>
      <w:ins w:id="6" w:author="Christopher Golden" w:date="2021-04-30T14:37:00Z">
        <w:r w:rsidR="000E6C61">
          <w:rPr>
            <w:lang w:val="en-GB"/>
          </w:rPr>
          <w:t>business-as-usual scenario in 2030,</w:t>
        </w:r>
      </w:ins>
      <w:r w:rsidRPr="006D5AF0">
        <w:rPr>
          <w:lang w:val="en-GB"/>
        </w:rPr>
        <w:t xml:space="preserve"> driven largely by investment and innovation in aquaculture production. By comparing changes in aquatic foods consumption between the scenarios, we then illuminate geographic and demographic vulnerabilities and estimate health impacts from diet-related diseases. Globally, we find that a high production scenario will decrease aquatic food prices by 26% and increase their consumption, thereby reducing the consumption of red and processed meats that can lead to diet-related non-communicable diseases, while also preventing approximately 166 million people from micronutrient deficiencies. This finding provides a broad evidentiary basis for policy makers and development stakeholders to capitalize on the vast potential of aquatic foods to reduce food and nutrition insecurity and tackle malnutrition in all its forms.</w:t>
      </w:r>
    </w:p>
    <w:p w14:paraId="44BB5FD8" w14:textId="77777777" w:rsidR="00173AC7" w:rsidRPr="006D5AF0" w:rsidRDefault="00173AC7">
      <w:pPr>
        <w:spacing w:line="276" w:lineRule="auto"/>
        <w:rPr>
          <w:lang w:val="en-GB"/>
        </w:rPr>
      </w:pPr>
    </w:p>
    <w:p w14:paraId="6358BB02" w14:textId="7E17697E" w:rsidR="00173AC7" w:rsidRPr="006D5AF0" w:rsidRDefault="004857A7">
      <w:pPr>
        <w:spacing w:line="276" w:lineRule="auto"/>
        <w:rPr>
          <w:lang w:val="en-GB"/>
        </w:rPr>
      </w:pPr>
      <w:r w:rsidRPr="006D5AF0">
        <w:rPr>
          <w:b/>
          <w:lang w:val="en-GB"/>
        </w:rPr>
        <w:t>Main text</w:t>
      </w:r>
    </w:p>
    <w:p w14:paraId="5E0B17E3" w14:textId="77777777" w:rsidR="00173AC7" w:rsidRPr="006D5AF0" w:rsidRDefault="00173AC7">
      <w:pPr>
        <w:spacing w:line="276" w:lineRule="auto"/>
        <w:rPr>
          <w:lang w:val="en-GB"/>
        </w:rPr>
      </w:pPr>
    </w:p>
    <w:p w14:paraId="6AA04956" w14:textId="76A4A45A" w:rsidR="00173AC7" w:rsidRPr="006D5AF0" w:rsidRDefault="004857A7" w:rsidP="00243969">
      <w:pPr>
        <w:rPr>
          <w:lang w:val="en-GB"/>
        </w:rPr>
      </w:pPr>
      <w:r w:rsidRPr="006D5AF0">
        <w:rPr>
          <w:lang w:val="en-GB"/>
        </w:rPr>
        <w:t>Globally, more than 3.5 billion</w:t>
      </w:r>
      <w:r w:rsidRPr="006D5AF0">
        <w:rPr>
          <w:sz w:val="16"/>
          <w:szCs w:val="16"/>
          <w:lang w:val="en-GB"/>
        </w:rPr>
        <w:t xml:space="preserve"> </w:t>
      </w:r>
      <w:r w:rsidRPr="006D5AF0">
        <w:rPr>
          <w:lang w:val="en-GB"/>
        </w:rPr>
        <w:t>people suffer from one or more forms of malnutrition (underweight, overweight, and obesity)</w:t>
      </w:r>
      <w:r w:rsidR="00753AD8" w:rsidRPr="006D5AF0">
        <w:rPr>
          <w:lang w:val="en-GB"/>
        </w:rPr>
        <w:fldChar w:fldCharType="begin"/>
      </w:r>
      <w:r w:rsidR="00753AD8" w:rsidRPr="006D5AF0">
        <w:rPr>
          <w:lang w:val="en-GB"/>
        </w:rPr>
        <w:instrText xml:space="preserve"> ADDIN ZOTERO_ITEM CSL_CITATION {"citationID":"bWzbHCxa","properties":{"formattedCitation":"\\super 1\\nosupersub{}","plainCitation":"1","noteIndex":0},"citationItems":[{"id":257,"uris":["http://zotero.org/users/508201/items/LBKZRLKC"],"uri":["http://zotero.org/users/508201/items/LBKZRLKC"],"itemData":{"id":257,"type":"article","title":"Estimates Developed by the UN Inter-agency Group for Child Mortality Estimation ( UNICEF, WHO, World Bank, UN DESA Population Division ) at childmortality.org","author":[{"family":"The World Bank","given":""}],"issued":{"date-parts":[["2020"]]}}}],"schema":"https://github.com/citation-style-language/schema/raw/master/csl-citation.json"} </w:instrText>
      </w:r>
      <w:r w:rsidR="00753AD8" w:rsidRPr="006D5AF0">
        <w:rPr>
          <w:lang w:val="en-GB"/>
        </w:rPr>
        <w:fldChar w:fldCharType="separate"/>
      </w:r>
      <w:r w:rsidR="00753AD8" w:rsidRPr="006D5AF0">
        <w:rPr>
          <w:vertAlign w:val="superscript"/>
          <w:lang w:val="en-GB"/>
        </w:rPr>
        <w:t>1</w:t>
      </w:r>
      <w:r w:rsidR="00753AD8" w:rsidRPr="006D5AF0">
        <w:rPr>
          <w:lang w:val="en-GB"/>
        </w:rPr>
        <w:fldChar w:fldCharType="end"/>
      </w:r>
      <w:r w:rsidRPr="006D5AF0">
        <w:rPr>
          <w:lang w:val="en-GB"/>
        </w:rPr>
        <w:t xml:space="preserve">, with </w:t>
      </w:r>
      <w:r w:rsidR="006D6381">
        <w:rPr>
          <w:lang w:val="en-GB"/>
        </w:rPr>
        <w:t>at least 50% of all children suffering from micronutrient deficiencies in 2019</w:t>
      </w:r>
      <w:r w:rsidRPr="006D5AF0">
        <w:rPr>
          <w:lang w:val="en-GB"/>
        </w:rPr>
        <w:t xml:space="preserve"> (GNR 2020)</w:t>
      </w:r>
      <w:r w:rsidR="00932137">
        <w:rPr>
          <w:lang w:val="en-GB"/>
        </w:rPr>
        <w:fldChar w:fldCharType="begin"/>
      </w:r>
      <w:r w:rsidR="00932137">
        <w:rPr>
          <w:lang w:val="en-GB"/>
        </w:rPr>
        <w:instrText xml:space="preserve"> ADDIN ZOTERO_ITEM CSL_CITATION {"citationID":"pVf8ULDx","properties":{"formattedCitation":"\\super 2\\nosupersub{}","plainCitation":"2","noteIndex":0},"citationItems":[{"id":11731,"uris":["http://zotero.org/users/508201/items/I4NX5BBX"],"uri":["http://zotero.org/users/508201/items/I4NX5BBX"],"itemData":{"id":11731,"type":"article","title":"FAO, IFAD, UNICEF, WFP, &amp; WHO. In Brief to The State of Food Security and Nutrition in the World 2020. Transforming food systems for affordable healthy diets (FAO, 2020)"}}],"schema":"https://github.com/citation-style-language/schema/raw/master/csl-citation.json"} </w:instrText>
      </w:r>
      <w:r w:rsidR="00932137">
        <w:rPr>
          <w:lang w:val="en-GB"/>
        </w:rPr>
        <w:fldChar w:fldCharType="separate"/>
      </w:r>
      <w:r w:rsidR="00932137" w:rsidRPr="00932137">
        <w:rPr>
          <w:vertAlign w:val="superscript"/>
        </w:rPr>
        <w:t>2</w:t>
      </w:r>
      <w:r w:rsidR="00932137">
        <w:rPr>
          <w:lang w:val="en-GB"/>
        </w:rPr>
        <w:fldChar w:fldCharType="end"/>
      </w:r>
      <w:r w:rsidRPr="006D5AF0">
        <w:rPr>
          <w:lang w:val="en-GB"/>
        </w:rPr>
        <w:t xml:space="preserve">. By failing to </w:t>
      </w:r>
      <w:r w:rsidR="009C55A5" w:rsidRPr="006D5AF0">
        <w:rPr>
          <w:lang w:val="en-GB"/>
        </w:rPr>
        <w:t>fulfil</w:t>
      </w:r>
      <w:r w:rsidRPr="006D5AF0">
        <w:rPr>
          <w:lang w:val="en-GB"/>
        </w:rPr>
        <w:t xml:space="preserve"> standards for diversity, nutritional quality, and food safety, dietary inadequacies </w:t>
      </w:r>
      <w:ins w:id="7" w:author="Christopher Golden" w:date="2021-04-27T09:53:00Z">
        <w:r w:rsidR="00605F23">
          <w:rPr>
            <w:lang w:val="en-GB"/>
          </w:rPr>
          <w:t>may be</w:t>
        </w:r>
      </w:ins>
      <w:del w:id="8" w:author="Christopher Golden" w:date="2021-04-27T09:53:00Z">
        <w:r w:rsidRPr="006D5AF0" w:rsidDel="00605F23">
          <w:rPr>
            <w:lang w:val="en-GB"/>
          </w:rPr>
          <w:delText>are</w:delText>
        </w:r>
      </w:del>
      <w:r w:rsidRPr="006D5AF0">
        <w:rPr>
          <w:lang w:val="en-GB"/>
        </w:rPr>
        <w:t xml:space="preserve"> the leading reason people suffer from multiple nutrient deficiencies and subsequent morbidity and mortality</w:t>
      </w:r>
      <w:r w:rsidR="009C55A5" w:rsidRPr="006D5AF0">
        <w:rPr>
          <w:lang w:val="en-GB"/>
        </w:rPr>
        <w:fldChar w:fldCharType="begin"/>
      </w:r>
      <w:r w:rsidR="009C55A5" w:rsidRPr="006D5AF0">
        <w:rPr>
          <w:lang w:val="en-GB"/>
        </w:rPr>
        <w:instrText xml:space="preserve"> ADDIN ZOTERO_ITEM CSL_CITATION {"citationID":"IZtUS9Mk","properties":{"formattedCitation":"\\super 3\\nosupersub{}","plainCitation":"3","noteIndex":0},"citationItems":[{"id":25,"uris":["http://zotero.org/users/508201/items/JF467W4H"],"uri":["http://zotero.org/users/508201/items/JF467W4H"],"itemData":{"id":25,"type":"article-journal","abstract":"Suboptimal diet is an important preventable risk factor for non-communicable diseases (NCDs); however, its impact on the burden of NCDs has not been systematically evaluated. This study aimed to evaluate the consumption of major foods and nutrients across 195 countries and to quantify the impact of their suboptimal intake on NCD mortality and morbidity. By use of a comparative risk assessment approach, we estimated the proportion of disease-specific burden attributable to each dietary risk factor (also referred to as population attributable fraction) among adults aged 25 years or older. The main inputs to this analysis included the intake of each dietary factor, the effect size of the dietary factor on disease endpoint, and the level of intake associated with the lowest risk of mortality. Then, by use of disease-specific population attributable fractions, mortality, and disability-adjusted life-years (DALYs), we calculated the number of deaths and DALYs attributable to diet for each disease outcome. In 2017, 11 million (95% uncertainty interval [UI] 10–12) deaths and 255 million (234–274) DALYs were attributable to dietary risk factors. High intake of sodium (3 million [1–5] deaths and 70 million [34–118] DALYs), low intake of whole grains (3 million [2–4] deaths and 82 million [59–109] DALYs), and low intake of fruits (2 million [1–4] deaths and 65 million [41–92] DALYs) were the leading dietary risk factors for deaths and DALYs globally and in many countries. Dietary data were from mixed sources and were not available for all countries, increasing the statistical uncertainty of our estimates. This study provides a comprehensive picture of the potential impact of suboptimal diet on NCD mortality and morbidity, highlighting the need for improving diet across nations. Our findings will inform implementation of evidence-based dietary interventions and provide a platform for evaluation of their impact on human health annually. Bill &amp; Melinda Gates Foundation.","container-title":"The Lancet (British edition)","DOI":"10.1016/s0140-6736(19)30041-8","ISSN":"0140-6736","issue":"10184","language":"eng","note":"publisher-place: England\npublisher: Elsevier BV, Elsevier Ltd, Elsevier BV, Elsevier","page":"1958–1972","source":"hollis.harvard.edu","title":"Health effects of dietary risks in 195 countries, 1990–2017: a systematic analysis for the Global Burden of Disease Study 2017","title-short":"Health effects of dietary risks in 195 countries, 1990–2017","volume":"393","author":[{"family":"Afshin","given":"Ashkan"},{"family":"Sur","given":"Patrick John"},{"family":"Fay","given":"Kairsten A."},{"family":"Cornaby","given":"Leslie"},{"family":"Ferrara","given":"Giannina"},{"family":"Salama","given":"Joseph S."},{"family":"Mullany","given":"Erin C."},{"family":"Abate","given":"Kalkidan Hassen"},{"family":"Abbafati","given":"Cristiana"},{"family":"Abebe","given":"Zegeye"},{"family":"Afarideh","given":"Mohsen"},{"family":"Aggarwal","given":"Anju"},{"family":"Agrawal","given":"Sutapa"},{"family":"Akinyemiju","given":"Tomi"},{"family":"Alahdab","given":"Fares"},{"family":"Bacha","given":"Umar"},{"family":"Bachman","given":"Victoria F."},{"family":"Badali","given":"Hamid"},{"family":"Badawi","given":"Alaa"},{"family":"Bensenor","given":"Isabela M."},{"family":"Bernabe","given":"Eduardo"},{"family":"Biadgilign","given":"Sibhatu Kassa K."},{"family":"Biryukov","given":"Stan H."},{"family":"Cahill","given":"Leah E."},{"family":"Carrero","given":"Juan J."},{"family":"Cercy","given":"Kelly M."},{"family":"Dandona","given":"Lalit"},{"family":"Dandona","given":"Rakhi"},{"family":"Dang","given":"Anh Kim"},{"family":"Degefa","given":"Meaza Girma"},{"family":"El Sayed Zaki","given":"Maysaa"},{"family":"Esteghamati","given":"Alireza"},{"family":"Esteghamati","given":"Sadaf"},{"family":"Fanzo","given":"Jessica"},{"family":"Farinha","given":"Carla Sofia e Sá"},{"family":"Farvid","given":"Maryam S."},{"family":"Farzadfar","given":"Farshad"},{"family":"Feigin","given":"Valery L."},{"family":"Fernandes","given":"Joao C."},{"family":"Flor","given":"Luisa Sorio"},{"family":"Foigt","given":"Nataliya A."},{"family":"Forouzanfar","given":"Mohammad H."},{"family":"Ganji","given":"Morsaleh"},{"family":"Geleijnse","given":"Johanna M."},{"family":"Gillum","given":"Richard F."},{"family":"Goulart","given":"Alessandra C."},{"family":"Grosso","given":"Giuseppe"},{"family":"Guessous","given":"Idris"},{"family":"Hamidi","given":"Samer"},{"family":"Hankey","given":"Graeme J."},{"family":"Harikrishnan","given":"Sivadasanpillai"},{"family":"Hassen","given":"Hamid Yimam"},{"family":"Hay","given":"Simon I."},{"family":"Hoang","given":"Chi Linh"},{"family":"Horino","given":"Masako"},{"family":"Islami","given":"Farhad"},{"family":"Jackson","given":"Maria D."},{"family":"James","given":"Spencer L."},{"family":"Johansson","given":"Lars"},{"family":"Jonas","given":"Jost B."},{"family":"Kasaeian","given":"Amir"},{"family":"Khader","given":"Yousef Saleh"},{"family":"Khalil","given":"Ibrahim A."},{"family":"Khang","given":"Young-Ho"},{"family":"Kimokoti","given":"Ruth W."},{"family":"Kokubo","given":"Yoshihiro"},{"family":"Kumar","given":"G. Anil"},{"family":"Lallukka","given":"Tea"},{"family":"Lopez","given":"Alan D."},{"family":"Lorkowski","given":"Stefan"},{"family":"Lotufo","given":"Paulo A."},{"family":"Lozano","given":"Rafael"},{"family":"Malekzadeh","given":"Reza"},{"family":"März","given":"Winfried"},{"family":"Meier","given":"Toni"},{"family":"Melaku","given":"Yohannes A."},{"family":"Mendoza","given":"Walter"},{"family":"Mensink","given":"Gert B. M."},{"family":"Micha","given":"Renata"},{"family":"Miller","given":"Ted R."},{"family":"Mirarefin","given":"Mojde"},{"family":"Mohan","given":"Viswanathan"},{"family":"Mokdad","given":"Ali H."},{"family":"Mozaffarian","given":"Dariush"},{"family":"Nagel","given":"Gabriele"},{"family":"Naghavi","given":"Mohsen"},{"family":"Nguyen","given":"Cuong Tat"},{"family":"Nixon","given":"Molly R."},{"family":"Ong","given":"Kanyin L."},{"family":"Pereira","given":"David M."},{"family":"Poustchi","given":"Hossein"},{"family":"Qorbani","given":"Mostafa"},{"family":"Rai","given":"Rajesh Kumar"},{"family":"Razo-García","given":"Christian"},{"family":"Rehm","given":"Colin D."},{"family":"Rivera","given":"Juan A."},{"family":"Rodríguez-Ramírez","given":"Sonia"},{"family":"Roshandel","given":"Gholamreza"},{"family":"Roth","given":"Gregory A."},{"family":"Sanabria","given":"Juan"}],"issued":{"date-parts":[["2019"]]}}}],"schema":"https://github.com/citation-style-language/schema/raw/master/csl-citation.json"} </w:instrText>
      </w:r>
      <w:r w:rsidR="009C55A5" w:rsidRPr="006D5AF0">
        <w:rPr>
          <w:lang w:val="en-GB"/>
        </w:rPr>
        <w:fldChar w:fldCharType="separate"/>
      </w:r>
      <w:r w:rsidR="009C55A5" w:rsidRPr="006D5AF0">
        <w:rPr>
          <w:vertAlign w:val="superscript"/>
          <w:lang w:val="en-GB"/>
        </w:rPr>
        <w:t>3</w:t>
      </w:r>
      <w:r w:rsidR="009C55A5" w:rsidRPr="006D5AF0">
        <w:rPr>
          <w:lang w:val="en-GB"/>
        </w:rPr>
        <w:fldChar w:fldCharType="end"/>
      </w:r>
      <w:r w:rsidRPr="006D5AF0">
        <w:rPr>
          <w:lang w:val="en-GB"/>
        </w:rPr>
        <w:t xml:space="preserve">. Cardiovascular diseases, largely driven by diet-related factors, are the greatest contributor to global mortality, </w:t>
      </w:r>
      <w:r w:rsidRPr="006D5AF0">
        <w:rPr>
          <w:lang w:val="en-GB"/>
        </w:rPr>
        <w:lastRenderedPageBreak/>
        <w:t>causing 17.8 million deaths in 2017</w:t>
      </w:r>
      <w:r w:rsidR="009C55A5" w:rsidRPr="006D5AF0">
        <w:rPr>
          <w:lang w:val="en-GB"/>
        </w:rPr>
        <w:fldChar w:fldCharType="begin"/>
      </w:r>
      <w:r w:rsidR="009C55A5" w:rsidRPr="006D5AF0">
        <w:rPr>
          <w:lang w:val="en-GB"/>
        </w:rPr>
        <w:instrText xml:space="preserve"> ADDIN ZOTERO_ITEM CSL_CITATION {"citationID":"4zUkv1r6","properties":{"formattedCitation":"\\super 4\\nosupersub{}","plainCitation":"4","noteIndex":0},"citationItems":[{"id":11413,"uris":["http://zotero.org/users/508201/items/AVY8HQF4"],"uri":["http://zotero.org/users/508201/items/AVY8HQF4"],"itemData":{"id":11413,"type":"article-journal","container-title":"Journal of the American College of Cardiology","DOI":"10.1016/j.jacc.2019.10.009","ISSN":"0735-1097","issue":"20","language":"eng","note":"publisher-place: United States\npublisher: Elsevier Inc","page":"2529–2532","source":"hollis.harvard.edu","title":"The Global Burden of Cardiovascular Diseases and Risk Factors: 2020 and Beyond","title-short":"The Global Burden of Cardiovascular Diseases and Risk Factors","volume":"74","author":[{"family":"Mensah","given":"George A."},{"family":"Roth","given":"Gregory A."},{"family":"Fuster","given":"Valentin"}],"issued":{"date-parts":[["2019"]]}}}],"schema":"https://github.com/citation-style-language/schema/raw/master/csl-citation.json"} </w:instrText>
      </w:r>
      <w:r w:rsidR="009C55A5" w:rsidRPr="006D5AF0">
        <w:rPr>
          <w:lang w:val="en-GB"/>
        </w:rPr>
        <w:fldChar w:fldCharType="separate"/>
      </w:r>
      <w:r w:rsidR="009C55A5" w:rsidRPr="006D5AF0">
        <w:rPr>
          <w:vertAlign w:val="superscript"/>
          <w:lang w:val="en-GB"/>
        </w:rPr>
        <w:t>4</w:t>
      </w:r>
      <w:r w:rsidR="009C55A5" w:rsidRPr="006D5AF0">
        <w:rPr>
          <w:lang w:val="en-GB"/>
        </w:rPr>
        <w:fldChar w:fldCharType="end"/>
      </w:r>
      <w:r w:rsidR="00243969" w:rsidRPr="006D5AF0">
        <w:rPr>
          <w:lang w:val="en-GB"/>
        </w:rPr>
        <w:t xml:space="preserve">, </w:t>
      </w:r>
      <w:r w:rsidR="00243969" w:rsidRPr="006D5AF0">
        <w:rPr>
          <w:color w:val="000000"/>
          <w:lang w:val="en-GB"/>
        </w:rPr>
        <w:t>greater than the approximate 2 million deaths caused by COVID-19 in 2020</w:t>
      </w:r>
      <w:r w:rsidRPr="006D5AF0">
        <w:rPr>
          <w:lang w:val="en-GB"/>
        </w:rPr>
        <w:t xml:space="preserve">. </w:t>
      </w:r>
    </w:p>
    <w:p w14:paraId="222A5B56" w14:textId="77777777" w:rsidR="00173AC7" w:rsidRPr="006D5AF0" w:rsidRDefault="00173AC7">
      <w:pPr>
        <w:spacing w:line="276" w:lineRule="auto"/>
        <w:rPr>
          <w:lang w:val="en-GB"/>
        </w:rPr>
      </w:pPr>
    </w:p>
    <w:p w14:paraId="4DFEA5B8" w14:textId="53A49F87" w:rsidR="00173AC7" w:rsidRPr="006D5AF0" w:rsidRDefault="004857A7">
      <w:pPr>
        <w:spacing w:line="276" w:lineRule="auto"/>
        <w:rPr>
          <w:lang w:val="en-GB"/>
        </w:rPr>
      </w:pPr>
      <w:r w:rsidRPr="006D5AF0">
        <w:rPr>
          <w:lang w:val="en-GB"/>
        </w:rPr>
        <w:t xml:space="preserve">To address these multiple forms of malnutrition, contemporary food policy discourses </w:t>
      </w:r>
      <w:r w:rsidR="009C55A5" w:rsidRPr="006D5AF0">
        <w:rPr>
          <w:lang w:val="en-GB"/>
        </w:rPr>
        <w:t>centre</w:t>
      </w:r>
      <w:r w:rsidRPr="006D5AF0">
        <w:rPr>
          <w:lang w:val="en-GB"/>
        </w:rPr>
        <w:t xml:space="preserve"> on the role of sustainable and healthy diets in improving human nutrition. The EAT-Lancet Commission report detailed a strategy to transform the global food system into one that could nourish the world without exceeding planetary boundaries</w:t>
      </w:r>
      <w:r w:rsidR="009C55A5" w:rsidRPr="006D5AF0">
        <w:rPr>
          <w:lang w:val="en-GB"/>
        </w:rPr>
        <w:fldChar w:fldCharType="begin"/>
      </w:r>
      <w:r w:rsidR="009C55A5" w:rsidRPr="006D5AF0">
        <w:rPr>
          <w:lang w:val="en-GB"/>
        </w:rPr>
        <w:instrText xml:space="preserve"> ADDIN ZOTERO_ITEM CSL_CITATION {"citationID":"JX39hjww","properties":{"formattedCitation":"\\super 5\\nosupersub{}","plainCitation":"5","noteIndex":0},"citationItems":[{"id":11432,"uris":["http://zotero.org/users/508201/items/DK2V49AY"],"uri":["http://zotero.org/users/508201/items/DK2V49AY"],"itemData":{"id":11432,"type":"article-journal","abstract":"1. Unhealthy and unsustainably produced food poses a global risk to people and the planet. More than 820 million people have insufficient food and many more consume an unhealthy diet that contributes to premature death and morbidity. Moreover, global food production is the largest pressure caused by humans on Earth, threatening local ecosystems and the stability of the Earth system. 2. Current dietary trends, combined with projected population growth to about 10 billion by 2050, will exacerbate risks to people and planet. The global burden of non-communicable diseases is predicted to worsen and the effects of food production on greenhouse-gas emissions, nitrogen and phosphorus pollution, biodiversity loss, and water and land use will reduce the stability of the Earth system. 3. Transformation to healthy diets from sustainable food systems is necessary to achieve the UN Sustainable Development Goals and the Paris Agreement, and scientific targets for healthy diets and sustainable food production are needed to guide a Great Food Transformation. 4. Healthy diets have an appropriate caloric intake and consist of a diversity of plant-based foods, low amounts of animal source foods, unsaturated rather than saturated fats, and small amounts of refined grains, highly processed foods, and added sugars. 5. Transformation to healthy diets by 2050 will require substantial dietary shifts, including a greater than 50% reduction in global consumption of unhealthy foods, such as red meat and sugar, and a greater than 100% increase in consumption of healthy foods, such as nuts, fruits, vegetables, and legumes. However, the changes needed differ greatly by region. 6. Dietary changes from current diets to healthy diets are likely to substantially benefit human health, averting about 10·8–11·6 million deaths per year, a reduction of 19·0–23·6%. 7. With food production causing major global environmental risks, sustainable food production needs to operate within the safe operating space for food systems at all scales on Earth. Therefore, sustainable food production for about 10 billion people should use no additional land, safeguard existing biodiversity, reduce consumptive water use and manage water responsibly, substantially reduce nitrogen and phosphorus pollution, produce zero carbon dioxide emissions, and cause no further increase in methane and nitrous oxide emissions. 8. Transformation to sustainable food production by 2050 will require at least a 75% reduction of yield gaps, global redistribution of nitrogen and phosphorus fertiliser use, recycling of phosphorus, radical improvements in efficiency of fertiliser and water use, rapid implementation of agricultural mitigation options to reduce greenhouse-gas emissions, adoption of land management practices that shift agriculture from a carbon source to sink, and a fundamental shift in production priorities. 9. The scientific targets for healthy diets from sustainable food systems are intertwined with all UN Sustainable Development Goals. For example, achieving these targets will depend on providing high-quality primary health care that integrates family planning and education on healthy diets. These targets and the Sustainable Development Goals on freshwater, climate, land, oceans, and biodiversity will be achieved through strong commitment to global partnerships and actions. 10. Achieving healthy diets from sustainable food systems for everyone will require substantial shifts towards healthy dietary patterns, large reductions in food losses and waste, and major improvements in food production practices. This universal goal for all humans is within reach but will require adoption of scientific targets by all sectors to stimulate a range of actions from individuals and organisations working in all sectors and at all scales.","container-title":"The Lancet (British edition)","DOI":"10.1016/s0140-6736(18)31788-4","ISSN":"0140-6736","issue":"10170","language":"eng","note":"publisher-place: England\npublisher: Elsevier BV, Elsevier Ltd","page":"447–492","source":"hollis.harvard.edu","title":"Food in the Anthropocene: the EAT–Lancet Commission on healthy diets from sustainable food systems","title-short":"Food in the Anthropocene","volume":"393","author":[{"family":"Willett","given":"Walter"},{"family":"Rockström","given":"Johan"},{"family":"Loken","given":"Brent"},{"family":"Springmann","given":"Marco"},{"family":"Lang","given":"Tim"},{"family":"Vermeulen","given":"Sonja"},{"family":"Garnett","given":"Tara"},{"family":"Tilman","given":"David"},{"family":"DeClerck","given":"Fabrice"},{"family":"Wood","given":"Amanda"},{"family":"Jonell","given":"Malin"},{"family":"Clark","given":"Michael"},{"family":"Gordon","given":"Line J."},{"family":"Fanzo","given":"Jessica"},{"family":"Hawkes","given":"Corinna"},{"family":"Zurayk","given":"Rami"},{"family":"Rivera","given":"Juan A."},{"family":"De Vries","given":"Wim"},{"family":"Majele Sibanda","given":"Lindiwe"},{"family":"Afshin","given":"Ashkan"},{"family":"Chaudhary","given":"Abhishek"},{"family":"Herrero","given":"Mario"},{"family":"Agustina","given":"Rina"},{"family":"Branca","given":"Francesco"},{"family":"Lartey","given":"Anna"},{"family":"Fan","given":"Shenggen"},{"family":"Crona","given":"Beatrice"},{"family":"Fox","given":"Elizabeth"},{"family":"Bignet","given":"Victoria"},{"family":"Troell","given":"Max"},{"family":"Lindahl","given":"Therese"},{"family":"Singh","given":"Sudhvir"},{"family":"Cornell","given":"Sarah E."},{"family":"Srinath Reddy","given":"K."},{"family":"Narain","given":"Sunita"},{"family":"Nishtar","given":"Sania"},{"family":"Murray","given":"Christopher J. L."}],"issued":{"date-parts":[["2019"]]}}}],"schema":"https://github.com/citation-style-language/schema/raw/master/csl-citation.json"} </w:instrText>
      </w:r>
      <w:r w:rsidR="009C55A5" w:rsidRPr="006D5AF0">
        <w:rPr>
          <w:lang w:val="en-GB"/>
        </w:rPr>
        <w:fldChar w:fldCharType="separate"/>
      </w:r>
      <w:r w:rsidR="009C55A5" w:rsidRPr="006D5AF0">
        <w:rPr>
          <w:vertAlign w:val="superscript"/>
          <w:lang w:val="en-GB"/>
        </w:rPr>
        <w:t>5</w:t>
      </w:r>
      <w:r w:rsidR="009C55A5" w:rsidRPr="006D5AF0">
        <w:rPr>
          <w:lang w:val="en-GB"/>
        </w:rPr>
        <w:fldChar w:fldCharType="end"/>
      </w:r>
      <w:r w:rsidRPr="006D5AF0">
        <w:rPr>
          <w:lang w:val="en-GB"/>
        </w:rPr>
        <w:t xml:space="preserve">. Specifically, their strategy relies on doubling intakes of ‘healthy’ foods (e.g., fruits, vegetables, legumes, and nuts) and halving consumption of ‘less healthy’ foods (e.g., red meat and added sugars). The report, however, focused predominantly on terrestrial food production, even as it noted that it would be difficult for many populations to obtain adequate quantities of micronutrients from plant-source foods alone. Yet, treatment of aquatic foods as a homogenous entity (“fish”) limited their inclusion and recognition of potential in global diets. </w:t>
      </w:r>
    </w:p>
    <w:p w14:paraId="3D285584" w14:textId="77777777" w:rsidR="00173AC7" w:rsidRPr="006D5AF0" w:rsidRDefault="00173AC7">
      <w:pPr>
        <w:spacing w:line="276" w:lineRule="auto"/>
        <w:rPr>
          <w:lang w:val="en-GB"/>
        </w:rPr>
      </w:pPr>
    </w:p>
    <w:p w14:paraId="4F658258" w14:textId="77777777" w:rsidR="00173AC7" w:rsidRPr="006D5AF0" w:rsidRDefault="004857A7">
      <w:pPr>
        <w:spacing w:line="276" w:lineRule="auto"/>
        <w:rPr>
          <w:lang w:val="en-GB"/>
        </w:rPr>
      </w:pPr>
      <w:r w:rsidRPr="006D5AF0">
        <w:rPr>
          <w:b/>
          <w:i/>
          <w:lang w:val="en-GB"/>
        </w:rPr>
        <w:t>Aquatic food diversity improves food system nutrient diversity</w:t>
      </w:r>
    </w:p>
    <w:p w14:paraId="04463833" w14:textId="77777777" w:rsidR="00173AC7" w:rsidRPr="006D5AF0" w:rsidRDefault="00173AC7">
      <w:pPr>
        <w:spacing w:line="276" w:lineRule="auto"/>
        <w:rPr>
          <w:lang w:val="en-GB"/>
        </w:rPr>
      </w:pPr>
    </w:p>
    <w:p w14:paraId="14E6A1EB" w14:textId="2C8CA543" w:rsidR="00173AC7" w:rsidRPr="006D5AF0" w:rsidRDefault="004857A7">
      <w:pPr>
        <w:spacing w:line="276" w:lineRule="auto"/>
        <w:rPr>
          <w:lang w:val="en-GB"/>
        </w:rPr>
      </w:pPr>
      <w:r w:rsidRPr="006D5AF0">
        <w:rPr>
          <w:lang w:val="en-GB"/>
        </w:rPr>
        <w:t>Here, we reframe aquatic foods’ role in global food systems as a highly diverse food group, which can supply critical nutrients</w:t>
      </w:r>
      <w:r w:rsidR="009C55A5" w:rsidRPr="006D5AF0">
        <w:rPr>
          <w:lang w:val="en-GB"/>
        </w:rPr>
        <w:fldChar w:fldCharType="begin"/>
      </w:r>
      <w:r w:rsidR="009C55A5" w:rsidRPr="006D5AF0">
        <w:rPr>
          <w:lang w:val="en-GB"/>
        </w:rPr>
        <w:instrText xml:space="preserve"> ADDIN ZOTERO_ITEM CSL_CITATION {"citationID":"UVFCu8nU","properties":{"formattedCitation":"\\super 6\\uc0\\u8211{}9\\nosupersub{}","plainCitation":"6–9","noteIndex":0},"citationItems":[{"id":11353,"uris":["http://zotero.org/users/508201/items/PSLNAQLU"],"uri":["http://zotero.org/users/508201/items/PSLNAQLU"],"itemData":{"id":11353,"type":"article-journal","abstract":"Inland fish and fisheries play important roles in ensuring global food security. They provide a crucial source of animal protein and essential micronutrients for local communities, especially in the developing world. Data concerning fisheries production and consumption of freshwater fish are generally inadequately assessed, often leading decision makers to undervalue their importance. Modification of inland waterways for alternative uses of freshwater (particularly dams for hydropower and water diversions for human use) negatively impacts the productivity of inland fisheries for food security at local and regional levels. This paper highlights the importance of inland fisheries to global food security, the challenges they face due to competing demands for freshwater, and possible solutions.","collection-title":"SI: GFS Conference 2013","container-title":"Global Food Security","DOI":"10.1016/j.gfs.2014.09.005","ISSN":"2211-9124","issue":"3","journalAbbreviation":"Global Food Security","language":"en","page":"142-148","source":"ScienceDirect","title":"Inland capture fishery contributions to global food security and threats to their future","volume":"3","author":[{"family":"Youn","given":"So-Jung"},{"family":"Taylor","given":"William W."},{"family":"Lynch","given":"Abigail J."},{"family":"Cowx","given":"Ian G."},{"family":"Douglas Beard","given":"T."},{"family":"Bartley","given":"Devin"},{"family":"Wu","given":"Felicia"}],"issued":{"date-parts":[["2014",11,1]]}}},{"id":72,"uris":["http://zotero.org/users/508201/items/W3EA5WHN"],"uri":["http://zotero.org/users/508201/items/W3EA5WHN"],"itemData":{"id":72,"type":"article-journal","abstract":"Christopher Golden and colleagues calculate that declining numbers of marine fish will spell more malnutrition in many developing nations.","container-title":"Nature","DOI":"10.1038/534317a","ISSN":"1476-4687","issue":"7607","language":"en","page":"317-320","source":"www.nature.com","title":"Nutrition: Fall in fish catch threatens human health","title-short":"Nutrition","volume":"534","author":[{"family":"Golden","given":"Christopher D."},{"family":"Allison","given":"Edward H."},{"family":"Cheung","given":"William W. L."},{"family":"Dey","given":"Madan M."},{"family":"Halpern","given":"Benjamin S."},{"family":"McCauley","given":"Douglas J."},{"family":"Smith","given":"Matthew"},{"family":"Vaitla","given":"Bapu"},{"family":"Zeller","given":"Dirk"},{"family":"Myers","given":"Samuel S."}],"issued":{"date-parts":[["2016",6]]}}},{"id":11415,"uris":["http://zotero.org/users/508201/items/MGQU2A5X"],"uri":["http://zotero.org/users/508201/items/MGQU2A5X"],"itemData":{"id":11415,"type":"article-journal","abstract":"Micronutrient deficiencies account for an estimated one million premature deaths annually, and for some nations can reduce gross domestic product\nby up to 11%, highlighting the need for food policies that focus on improving nutrition rather than simply increasing the volume of food produced\n. People gain nutrients from a varied diet, although fish-which are a rich source of bioavailable micronutrients that are essential to human health\n-are often overlooked. A lack of understanding of the nutrient composition of most fish\nand how nutrient yields vary among fisheries has hindered the policy shifts that are needed to effectively harness the potential of fisheries for food and nutrition security\n. Here, using the concentration of 7 nutrients in more than 350 species of marine fish, we estimate how environmental and ecological traits predict nutrient content of marine finfish species. We use this predictive model to quantify the global spatial patterns of the concentrations of nutrients in marine fisheries and compare nutrient yields to the prevalence of micronutrient deficiencies in human populations. We find that species from tropical thermal regimes contain higher concentrations of calcium, iron and zinc; smaller species contain higher concentrations of calcium, iron and omega-3 fatty acids; and species from cold thermal regimes or those with a pelagic feeding pathway contain higher concentrations of omega-3 fatty acids. There is no relationship between nutrient concentrations and total fishery yield, highlighting that the nutrient quality of a fishery is determined by the species composition. For a number of countries in which nutrient intakes are inadequate, nutrients available in marine finfish catches exceed the dietary requirements for populations that live within 100 km of the coast, and a fraction of current landings could be particularly impactful for children under 5 years of age. Our analyses suggest that fish-based food strategies have the potential to substantially contribute to global food and nutrition security.","container-title":"Nature (London)","DOI":"10.1038/s41586-019-1592-6","ISSN":"1476-4687","issue":"7776","language":"eng","note":"publisher-place: England\npublisher: Springer Science and Business Media LLC, Nature Publishing Group","page":"95–98","source":"hollis.harvard.edu","title":"Harnessing global fisheries to tackle micronutrient deficiencies","volume":"574","author":[{"family":"Hicks","given":"Christina C."},{"family":"Cohen","given":"Philippa J."},{"family":"Graham","given":"Nicholas A. J."},{"family":"Nash","given":"Kirsty L."},{"family":"Allison","given":"Edward H."},{"family":"D’Lima","given":"Coralie"},{"family":"Mills","given":"David J."},{"family":"Roscher","given":"Matthew"},{"family":"Thilsted","given":"Shakuntala H."},{"family":"Thorne-Lyman","given":"Andrew L."},{"family":"MacNeil","given":"M. Aaron"}],"issued":{"date-parts":[["2019"]]}}},{"id":11414,"uris":["http://zotero.org/users/508201/items/TPV45ELZ"],"uri":["http://zotero.org/users/508201/items/TPV45ELZ"],"itemData":{"id":11414,"type":"article-journal","abstract":"Our understanding of the nutrient contribution of fish and other aquatic species to human diets relies on nutrient composition data for a limited number of species. Yet particularly for nutritionally vulnerable aquatic food consumers, consumption includes a wide diversity of species whose nutrient composition data are disparate, poorly compiled or unknown.\nTo address the gap in understanding fish and other aquatic species' nutrient composition data, we reviewed the literature with an emphasis on species of fish that are under-represented in global databases. We reviewed 164 articles containing 1370 entries of all available nutrient composition data (e.g. macronutrients, micronutrients and fatty acids) and heavy metals (e.g. Pb and Hg) for 515 species, including both inland and marine species of fish, as well as other aquatic species (e.g. crustaceans, molluscs, etc.) when those species were returned by our searches.\nWe highlight aquatic species that are particularly high in nutrients of global importance, including Fe, Zn, Ca, vitamin A and docosahexaenoic acid (DHA), and demonstrate that, in many cases, a serving can fill critical nutrient needs for pregnant and lactating women and young children.\nBy collating the available nutrient composition data on species of fish and other aquatic species, we provide a resource for fisheries and nutrition researchers, experts and practitioners to better understand these critical species and include them in fishery management as well as food-based programmes and policies.","container-title":"Public health nutrition","DOI":"10.1017/S1368980020003857","ISSN":"1475-2727","language":"eng","note":"publisher-place: England","page":"1–11","source":"hollis.harvard.edu","title":"Fish nutrient composition: a review of global data from poorly assessed inland and marine species","title-short":"Fish nutrient composition","author":[{"family":"Byrd","given":"Kendra A."},{"family":"Thilsted","given":"Shakuntala H."},{"family":"Fiorella","given":"Kathryn J."}],"issued":{"date-parts":[["2020"]]}}}],"schema":"https://github.com/citation-style-language/schema/raw/master/csl-citation.json"} </w:instrText>
      </w:r>
      <w:r w:rsidR="009C55A5" w:rsidRPr="006D5AF0">
        <w:rPr>
          <w:lang w:val="en-GB"/>
        </w:rPr>
        <w:fldChar w:fldCharType="separate"/>
      </w:r>
      <w:r w:rsidR="009C55A5" w:rsidRPr="006D5AF0">
        <w:rPr>
          <w:vertAlign w:val="superscript"/>
          <w:lang w:val="en-GB"/>
        </w:rPr>
        <w:t>6–9</w:t>
      </w:r>
      <w:r w:rsidR="009C55A5" w:rsidRPr="006D5AF0">
        <w:rPr>
          <w:lang w:val="en-GB"/>
        </w:rPr>
        <w:fldChar w:fldCharType="end"/>
      </w:r>
      <w:r w:rsidRPr="006D5AF0">
        <w:rPr>
          <w:lang w:val="en-GB"/>
        </w:rPr>
        <w:t xml:space="preserve"> and improve overall health</w:t>
      </w:r>
      <w:r w:rsidR="009C55A5" w:rsidRPr="006D5AF0">
        <w:rPr>
          <w:lang w:val="en-GB"/>
        </w:rPr>
        <w:fldChar w:fldCharType="begin"/>
      </w:r>
      <w:r w:rsidR="009C55A5" w:rsidRPr="006D5AF0">
        <w:rPr>
          <w:lang w:val="en-GB"/>
        </w:rPr>
        <w:instrText xml:space="preserve"> ADDIN ZOTERO_ITEM CSL_CITATION {"citationID":"DTatWz7L","properties":{"formattedCitation":"\\super 10\\nosupersub{}","plainCitation":"10","noteIndex":0},"citationItems":[{"id":11434,"uris":["http://zotero.org/users/508201/items/98ZVSSWN"],"uri":["http://zotero.org/users/508201/items/98ZVSSWN"],"itemData":{"id":11434,"type":"article-journal","abstract":"Since the 2002 American Heart Association scientific statement “Fish Consumption, Fish Oil, Omega-3 Fatty Acids, and Cardiovascular Disease,” evidence from observational and experimental studies and from randomized controlled trials continues to emerge to further substantiate the beneficial effects of seafood long-chain n-3 polyunsaturated fatty acids and cardiovascular disease. A recent American Heart Association science advisory addressed the specific effect of n-3 polyunsaturated fatty acid supplementation on clinical cardiovascular events. This American Heart Association science advisory extends that review and offers further support to include n-3 polyunsaturated fatty acids from seafood consumption. Several potential mechanisms have been investigated, including antiarrhythmic, anti-inflammatory, hematologic, and endothelial, although for most, longer-term dietary trials of seafood are warranted to substantiate the benefit of seafood as a replacement for other important sources of macronutrients. The present science advisory reviews this evidence and makes a suggestion in the context of the 2015–2020 Dietary Guidelines for Americans and in consideration of other constituents of seafood and the impact on sustainability. We conclude that 1 to 2 seafood meals per week be included to reduce the risk of congestive heart failure, coronary heart disease, ischemic stroke, and sudden cardiac death, especially when seafood replaces the intake of less healthy foods.","container-title":"Circulation (New York, N.Y.)","DOI":"10.1161/cir.0000000000000574","ISSN":"1524-4539","issue":"1","language":"eng","note":"publisher-place: United States\npublisher: Ovid Technologies Wolters Kluwer Health, by the American College of Cardiology Foundation and the American Heart Association, Inc, Lippincott Williams &amp; Wilkins, WK Health","page":"e35–e47","source":"hollis.harvard.edu","title":"Seafood Long-Chain n-3 Polyunsaturated Fatty Acids and Cardiovascular Disease: A Science Advisory From the American Heart Association","title-short":"Seafood Long-Chain n-3 Polyunsaturated Fatty Acids and Cardiovascular Disease","volume":"138","author":[{"family":"Rimm","given":"Eric B."},{"family":"Appel","given":"Lawrence J."},{"family":"Chiuve","given":"Stephanie E."},{"family":"Djoussé","given":"Luc"},{"family":"Engler","given":"Mary B."},{"family":"Kris-Etherton","given":"Penny M."},{"family":"Mozaffarian","given":"Dariush"},{"family":"Siscovick","given":"David S."},{"family":"Lichtenstein","given":"Alice H."}],"issued":{"date-parts":[["2018"]]}}}],"schema":"https://github.com/citation-style-language/schema/raw/master/csl-citation.json"} </w:instrText>
      </w:r>
      <w:r w:rsidR="009C55A5" w:rsidRPr="006D5AF0">
        <w:rPr>
          <w:lang w:val="en-GB"/>
        </w:rPr>
        <w:fldChar w:fldCharType="separate"/>
      </w:r>
      <w:r w:rsidR="009C55A5" w:rsidRPr="006D5AF0">
        <w:rPr>
          <w:vertAlign w:val="superscript"/>
          <w:lang w:val="en-GB"/>
        </w:rPr>
        <w:t>10</w:t>
      </w:r>
      <w:r w:rsidR="009C55A5" w:rsidRPr="006D5AF0">
        <w:rPr>
          <w:lang w:val="en-GB"/>
        </w:rPr>
        <w:fldChar w:fldCharType="end"/>
      </w:r>
      <w:r w:rsidRPr="006D5AF0">
        <w:rPr>
          <w:lang w:val="en-GB"/>
        </w:rPr>
        <w:t>. Aquatic foods are defined as animals, plants, and microorganisms, as well as cell- and plant-based foods of aquatic origin emerging from new technologies</w:t>
      </w:r>
      <w:r w:rsidR="003A65E1" w:rsidRPr="006D5AF0">
        <w:rPr>
          <w:lang w:val="en-GB"/>
        </w:rPr>
        <w:fldChar w:fldCharType="begin"/>
      </w:r>
      <w:r w:rsidR="003A65E1" w:rsidRPr="006D5AF0">
        <w:rPr>
          <w:lang w:val="en-GB"/>
        </w:rPr>
        <w:instrText xml:space="preserve"> ADDIN ZOTERO_ITEM CSL_CITATION {"citationID":"oVNpT8tv","properties":{"formattedCitation":"\\super 11\\nosupersub{}","plainCitation":"11","noteIndex":0},"citationItems":[{"id":11720,"uris":["http://zotero.org/users/508201/items/7S896SPJ"],"uri":["http://zotero.org/users/508201/items/7S896SPJ"],"itemData":{"id":11720,"type":"article","title":"WorldFish. 2020. 2030 Research and Innovation Strategy: Aquatic Foods for Healthy People and Planet. Penang, Malaysia."}}],"schema":"https://github.com/citation-style-language/schema/raw/master/csl-citation.json"} </w:instrText>
      </w:r>
      <w:r w:rsidR="003A65E1" w:rsidRPr="006D5AF0">
        <w:rPr>
          <w:lang w:val="en-GB"/>
        </w:rPr>
        <w:fldChar w:fldCharType="separate"/>
      </w:r>
      <w:r w:rsidR="003A65E1" w:rsidRPr="006D5AF0">
        <w:rPr>
          <w:vertAlign w:val="superscript"/>
          <w:lang w:val="en-GB"/>
        </w:rPr>
        <w:t>11</w:t>
      </w:r>
      <w:r w:rsidR="003A65E1" w:rsidRPr="006D5AF0">
        <w:rPr>
          <w:lang w:val="en-GB"/>
        </w:rPr>
        <w:fldChar w:fldCharType="end"/>
      </w:r>
      <w:r w:rsidRPr="006D5AF0">
        <w:rPr>
          <w:lang w:val="en-GB"/>
        </w:rPr>
        <w:t xml:space="preserve">. They include finfish, </w:t>
      </w:r>
      <w:r w:rsidRPr="006D5AF0">
        <w:rPr>
          <w:highlight w:val="white"/>
          <w:lang w:val="en-GB"/>
        </w:rPr>
        <w:t xml:space="preserve">crustaceans (e.g., </w:t>
      </w:r>
      <w:ins w:id="9" w:author="Christopher Golden" w:date="2021-04-30T14:38:00Z">
        <w:r w:rsidR="000E6C61">
          <w:rPr>
            <w:highlight w:val="white"/>
            <w:lang w:val="en-GB"/>
          </w:rPr>
          <w:t xml:space="preserve">crabs, </w:t>
        </w:r>
      </w:ins>
      <w:r w:rsidRPr="006D5AF0">
        <w:rPr>
          <w:highlight w:val="white"/>
          <w:lang w:val="en-GB"/>
        </w:rPr>
        <w:t>shrimp</w:t>
      </w:r>
      <w:del w:id="10" w:author="Christopher Golden" w:date="2021-04-30T14:38:00Z">
        <w:r w:rsidRPr="006D5AF0" w:rsidDel="000E6C61">
          <w:rPr>
            <w:highlight w:val="white"/>
            <w:lang w:val="en-GB"/>
          </w:rPr>
          <w:delText>, crabs</w:delText>
        </w:r>
      </w:del>
      <w:r w:rsidRPr="006D5AF0">
        <w:rPr>
          <w:highlight w:val="white"/>
          <w:lang w:val="en-GB"/>
        </w:rPr>
        <w:t xml:space="preserve">), cephalopods (e.g., </w:t>
      </w:r>
      <w:ins w:id="11" w:author="Christopher Golden" w:date="2021-04-30T14:38:00Z">
        <w:r w:rsidR="000E6C61">
          <w:rPr>
            <w:highlight w:val="white"/>
            <w:lang w:val="en-GB"/>
          </w:rPr>
          <w:t xml:space="preserve">octopus, </w:t>
        </w:r>
      </w:ins>
      <w:r w:rsidRPr="006D5AF0">
        <w:rPr>
          <w:highlight w:val="white"/>
          <w:lang w:val="en-GB"/>
        </w:rPr>
        <w:t>squids</w:t>
      </w:r>
      <w:del w:id="12" w:author="Christopher Golden" w:date="2021-04-30T14:38:00Z">
        <w:r w:rsidRPr="006D5AF0" w:rsidDel="000E6C61">
          <w:rPr>
            <w:highlight w:val="white"/>
            <w:lang w:val="en-GB"/>
          </w:rPr>
          <w:delText>, octopus</w:delText>
        </w:r>
      </w:del>
      <w:r w:rsidRPr="006D5AF0">
        <w:rPr>
          <w:highlight w:val="white"/>
          <w:lang w:val="en-GB"/>
        </w:rPr>
        <w:t xml:space="preserve">), other </w:t>
      </w:r>
      <w:proofErr w:type="spellStart"/>
      <w:r w:rsidRPr="006D5AF0">
        <w:rPr>
          <w:highlight w:val="white"/>
          <w:lang w:val="en-GB"/>
        </w:rPr>
        <w:t>mollusks</w:t>
      </w:r>
      <w:proofErr w:type="spellEnd"/>
      <w:r w:rsidRPr="006D5AF0">
        <w:rPr>
          <w:highlight w:val="white"/>
          <w:lang w:val="en-GB"/>
        </w:rPr>
        <w:t xml:space="preserve"> (e.g., clams, cockles, sea snails), </w:t>
      </w:r>
      <w:r w:rsidRPr="006D5AF0">
        <w:rPr>
          <w:lang w:val="en-GB"/>
        </w:rPr>
        <w:t xml:space="preserve">aquatic plants (e.g., water spinach, </w:t>
      </w:r>
      <w:proofErr w:type="spellStart"/>
      <w:r w:rsidRPr="006D5AF0">
        <w:rPr>
          <w:i/>
          <w:lang w:val="en-GB"/>
        </w:rPr>
        <w:t>Ipomea</w:t>
      </w:r>
      <w:proofErr w:type="spellEnd"/>
      <w:r w:rsidRPr="006D5AF0">
        <w:rPr>
          <w:i/>
          <w:lang w:val="en-GB"/>
        </w:rPr>
        <w:t xml:space="preserve"> </w:t>
      </w:r>
      <w:proofErr w:type="spellStart"/>
      <w:r w:rsidRPr="006D5AF0">
        <w:rPr>
          <w:i/>
          <w:lang w:val="en-GB"/>
        </w:rPr>
        <w:t>aquatica</w:t>
      </w:r>
      <w:proofErr w:type="spellEnd"/>
      <w:r w:rsidRPr="006D5AF0">
        <w:rPr>
          <w:lang w:val="en-GB"/>
        </w:rPr>
        <w:t>), algae (e.g., seaweed), and other aquatic animals (e.g., mammals, insects, sea cucumbers). Aquatic foods can be either farmed or wild-caught, and are sourced from inland (e.g., lakes, rivers, wetlands), coastal (e.g., estuaries, mangroves, near-shore) and marine waters, producing a diversity of foods across all seasons and geographic regions.</w:t>
      </w:r>
      <w:ins w:id="13" w:author="Christopher Golden" w:date="2021-04-27T13:26:00Z">
        <w:r w:rsidR="00A11C37">
          <w:rPr>
            <w:lang w:val="en-GB"/>
          </w:rPr>
          <w:t xml:space="preserve"> In this research, we focus on </w:t>
        </w:r>
      </w:ins>
      <w:ins w:id="14" w:author="Christopher Golden" w:date="2021-04-27T13:27:00Z">
        <w:r w:rsidR="00A11C37">
          <w:rPr>
            <w:lang w:val="en-GB"/>
          </w:rPr>
          <w:t>aquatic animal-source foods.</w:t>
        </w:r>
      </w:ins>
    </w:p>
    <w:p w14:paraId="6EDE8059" w14:textId="77777777" w:rsidR="00173AC7" w:rsidRPr="006D5AF0" w:rsidRDefault="00173AC7">
      <w:pPr>
        <w:spacing w:line="276" w:lineRule="auto"/>
        <w:rPr>
          <w:lang w:val="en-GB"/>
        </w:rPr>
      </w:pPr>
    </w:p>
    <w:p w14:paraId="01EF3B83" w14:textId="2E2039D8" w:rsidR="00173AC7" w:rsidRPr="006D5AF0" w:rsidRDefault="004857A7">
      <w:pPr>
        <w:spacing w:line="276" w:lineRule="auto"/>
        <w:rPr>
          <w:lang w:val="en-GB"/>
        </w:rPr>
      </w:pPr>
      <w:r w:rsidRPr="006D5AF0">
        <w:rPr>
          <w:lang w:val="en-GB"/>
        </w:rPr>
        <w:t xml:space="preserve">Relative to the limited variation in terrestrial animal-source foods available to most consumers (e.g., beef, chicken, pork), aquatic animal-source foods present myriad options for supplying nutrients (Fig. 1). </w:t>
      </w:r>
      <w:ins w:id="15" w:author="Chris Free" w:date="2021-05-06T10:37:00Z">
        <w:r w:rsidR="000D5851">
          <w:rPr>
            <w:lang w:val="en-GB"/>
          </w:rPr>
          <w:t xml:space="preserve">Currently, wild fisheries harvest more than 2,300 species and </w:t>
        </w:r>
      </w:ins>
      <w:ins w:id="16" w:author="Chris Free" w:date="2021-05-06T10:38:00Z">
        <w:r w:rsidR="000D5851">
          <w:rPr>
            <w:lang w:val="en-GB"/>
          </w:rPr>
          <w:t>aquacul</w:t>
        </w:r>
      </w:ins>
      <w:ins w:id="17" w:author="Chris Free" w:date="2021-05-06T10:39:00Z">
        <w:r w:rsidR="000D5851">
          <w:rPr>
            <w:lang w:val="en-GB"/>
          </w:rPr>
          <w:t xml:space="preserve">ture growers farm </w:t>
        </w:r>
      </w:ins>
      <w:ins w:id="18" w:author="Chris Free" w:date="2021-05-06T10:37:00Z">
        <w:r w:rsidR="000D5851">
          <w:rPr>
            <w:lang w:val="en-GB"/>
          </w:rPr>
          <w:t>approxim</w:t>
        </w:r>
      </w:ins>
      <w:ins w:id="19" w:author="Chris Free" w:date="2021-05-06T10:38:00Z">
        <w:r w:rsidR="000D5851">
          <w:rPr>
            <w:lang w:val="en-GB"/>
          </w:rPr>
          <w:t xml:space="preserve">ately 630 species </w:t>
        </w:r>
      </w:ins>
      <w:ins w:id="20" w:author="Chris Free" w:date="2021-05-06T10:39:00Z">
        <w:r w:rsidR="000D5851">
          <w:rPr>
            <w:lang w:val="en-GB"/>
          </w:rPr>
          <w:t>or species-</w:t>
        </w:r>
      </w:ins>
      <w:ins w:id="21" w:author="Chris Free" w:date="2021-05-06T10:38:00Z">
        <w:r w:rsidR="000D5851">
          <w:rPr>
            <w:lang w:val="en-GB"/>
          </w:rPr>
          <w:t>types (FAO 2020).</w:t>
        </w:r>
      </w:ins>
      <w:ins w:id="22" w:author="Chris Free" w:date="2021-05-06T10:37:00Z">
        <w:r w:rsidR="000D5851">
          <w:rPr>
            <w:lang w:val="en-GB"/>
          </w:rPr>
          <w:t xml:space="preserve"> </w:t>
        </w:r>
      </w:ins>
      <w:r w:rsidRPr="006D5AF0">
        <w:rPr>
          <w:lang w:val="en-GB"/>
        </w:rPr>
        <w:t>To provide evidence of the variability in nutrient composition across this diverse array of aquatic foods, we created the Aquatic Foods Composition Database</w:t>
      </w:r>
      <w:r w:rsidR="003A65E1" w:rsidRPr="006D5AF0">
        <w:rPr>
          <w:lang w:val="en-GB"/>
        </w:rPr>
        <w:fldChar w:fldCharType="begin"/>
      </w:r>
      <w:r w:rsidR="003A65E1" w:rsidRPr="006D5AF0">
        <w:rPr>
          <w:lang w:val="en-GB"/>
        </w:rPr>
        <w:instrText xml:space="preserve"> ADDIN ZOTERO_ITEM CSL_CITATION {"citationID":"p4lDgVnw","properties":{"formattedCitation":"\\super 12\\nosupersub{}","plainCitation":"12","noteIndex":0},"citationItems":[{"id":11473,"uris":["http://zotero.org/users/508201/items/CXXNYX2P"],"uri":["http://zotero.org/users/508201/items/CXXNYX2P"],"itemData":{"id":11473,"type":"article","title":"Aquatic Food Composition Database. v.1. Harvard Dataverse. DOI: https://dataverse.harvard.edu/dataverse/afcd","author":[{"family":"Golden","given":"Christopher D"},{"family":"Koehn","given":"J. Zachary"},{"family":"Vaitla","given":"Bapu"},{"family":"DeSisto","given":"Camille"},{"family":"Kelahan","given":"Heather"},{"family":"Fiorella","given":"Kathryn J."},{"family":"Kjellevold","given":"Marian"},{"family":"Thilsted","given":"Shakuntala H."}]}}],"schema":"https://github.com/citation-style-language/schema/raw/master/csl-citation.json"} </w:instrText>
      </w:r>
      <w:r w:rsidR="003A65E1" w:rsidRPr="006D5AF0">
        <w:rPr>
          <w:lang w:val="en-GB"/>
        </w:rPr>
        <w:fldChar w:fldCharType="separate"/>
      </w:r>
      <w:r w:rsidR="003A65E1" w:rsidRPr="006D5AF0">
        <w:rPr>
          <w:vertAlign w:val="superscript"/>
          <w:lang w:val="en-GB"/>
        </w:rPr>
        <w:t>12</w:t>
      </w:r>
      <w:r w:rsidR="003A65E1" w:rsidRPr="006D5AF0">
        <w:rPr>
          <w:lang w:val="en-GB"/>
        </w:rPr>
        <w:fldChar w:fldCharType="end"/>
      </w:r>
      <w:r w:rsidRPr="006D5AF0">
        <w:rPr>
          <w:lang w:val="en-GB"/>
        </w:rPr>
        <w:t xml:space="preserve"> (AFCD; see Methods), a comprehensive global database comprising macro- and micro-nutrient composition profiles. More than 976 nutrients, inclusive of minerals (e.g., calcium, iron, zinc), vitamins, and fatty acids from 3,528 aquatic foods were synthesized from international and national food composition tables and a comprehensive literature review. To capture non-commercially relevant species, small-scale fisheries and underrepresented aquatic foods were specifically targeted.</w:t>
      </w:r>
    </w:p>
    <w:p w14:paraId="51CAC650" w14:textId="739CF245" w:rsidR="00173AC7" w:rsidRDefault="00173AC7">
      <w:pPr>
        <w:spacing w:line="276" w:lineRule="auto"/>
        <w:rPr>
          <w:b/>
          <w:i/>
          <w:lang w:val="en-GB"/>
        </w:rPr>
      </w:pPr>
    </w:p>
    <w:p w14:paraId="6707302F" w14:textId="19D0634D" w:rsidR="00127FC0" w:rsidDel="00605F23" w:rsidRDefault="00127FC0">
      <w:pPr>
        <w:spacing w:line="276" w:lineRule="auto"/>
        <w:rPr>
          <w:del w:id="23" w:author="Christopher Golden" w:date="2021-04-27T09:55:00Z"/>
          <w:b/>
          <w:i/>
          <w:lang w:val="en-GB"/>
        </w:rPr>
      </w:pPr>
    </w:p>
    <w:p w14:paraId="6A7E4DD9" w14:textId="0A7D659C" w:rsidR="00127FC0" w:rsidDel="00605F23" w:rsidRDefault="00127FC0">
      <w:pPr>
        <w:spacing w:line="276" w:lineRule="auto"/>
        <w:rPr>
          <w:del w:id="24" w:author="Christopher Golden" w:date="2021-04-27T09:55:00Z"/>
          <w:b/>
          <w:i/>
          <w:lang w:val="en-GB"/>
        </w:rPr>
      </w:pPr>
    </w:p>
    <w:p w14:paraId="07AFDB1B" w14:textId="77777777" w:rsidR="00127FC0" w:rsidRPr="006D5AF0" w:rsidDel="00605F23" w:rsidRDefault="00127FC0">
      <w:pPr>
        <w:spacing w:line="276" w:lineRule="auto"/>
        <w:rPr>
          <w:del w:id="25" w:author="Christopher Golden" w:date="2021-04-27T09:55:00Z"/>
          <w:b/>
          <w:i/>
          <w:lang w:val="en-GB"/>
        </w:rPr>
      </w:pPr>
    </w:p>
    <w:p w14:paraId="6B26CDF8" w14:textId="77777777" w:rsidR="00173AC7" w:rsidRPr="006D5AF0" w:rsidRDefault="004857A7">
      <w:pPr>
        <w:spacing w:line="276" w:lineRule="auto"/>
        <w:rPr>
          <w:b/>
          <w:i/>
          <w:lang w:val="en-GB"/>
        </w:rPr>
      </w:pPr>
      <w:r w:rsidRPr="006D5AF0">
        <w:rPr>
          <w:b/>
          <w:i/>
          <w:lang w:val="en-GB"/>
        </w:rPr>
        <w:t xml:space="preserve">Pathways for aquatic foods to benefit human health </w:t>
      </w:r>
    </w:p>
    <w:p w14:paraId="4AB88AF2" w14:textId="77777777" w:rsidR="00173AC7" w:rsidRPr="006D5AF0" w:rsidRDefault="00173AC7">
      <w:pPr>
        <w:spacing w:line="276" w:lineRule="auto"/>
        <w:rPr>
          <w:lang w:val="en-GB"/>
        </w:rPr>
      </w:pPr>
    </w:p>
    <w:p w14:paraId="24B73677" w14:textId="7567886B" w:rsidR="00173AC7" w:rsidRPr="006D5AF0" w:rsidRDefault="004857A7">
      <w:pPr>
        <w:spacing w:line="276" w:lineRule="auto"/>
        <w:rPr>
          <w:lang w:val="en-GB"/>
        </w:rPr>
      </w:pPr>
      <w:r w:rsidRPr="006D5AF0">
        <w:rPr>
          <w:lang w:val="en-GB"/>
        </w:rPr>
        <w:lastRenderedPageBreak/>
        <w:t xml:space="preserve">Aquatic foods improve human health through </w:t>
      </w:r>
      <w:ins w:id="26" w:author="Christopher Golden" w:date="2021-04-27T10:20:00Z">
        <w:r w:rsidR="00E976E5">
          <w:rPr>
            <w:lang w:val="en-GB"/>
          </w:rPr>
          <w:t xml:space="preserve">at least </w:t>
        </w:r>
      </w:ins>
      <w:r w:rsidRPr="006D5AF0">
        <w:rPr>
          <w:lang w:val="en-GB"/>
        </w:rPr>
        <w:t xml:space="preserve">three pathways: 1) by reducing micronutrient (e.g., vitamin A, calcium, iron) deficiencies that can lead to subsequent disease; 2) by </w:t>
      </w:r>
      <w:del w:id="27" w:author="Christopher Golden" w:date="2021-04-27T10:20:00Z">
        <w:r w:rsidRPr="006D5AF0" w:rsidDel="00E976E5">
          <w:rPr>
            <w:lang w:val="en-GB"/>
          </w:rPr>
          <w:delText xml:space="preserve">uniquely </w:delText>
        </w:r>
      </w:del>
      <w:r w:rsidRPr="006D5AF0">
        <w:rPr>
          <w:lang w:val="en-GB"/>
        </w:rPr>
        <w:t>providing</w:t>
      </w:r>
      <w:ins w:id="28" w:author="Christopher Golden" w:date="2021-04-27T10:20:00Z">
        <w:r w:rsidR="00E976E5">
          <w:rPr>
            <w:lang w:val="en-GB"/>
          </w:rPr>
          <w:t xml:space="preserve"> the </w:t>
        </w:r>
      </w:ins>
      <w:ins w:id="29" w:author="Christopher Golden" w:date="2021-05-03T10:35:00Z">
        <w:r w:rsidR="00615A47">
          <w:rPr>
            <w:lang w:val="en-GB"/>
          </w:rPr>
          <w:t>dominant</w:t>
        </w:r>
      </w:ins>
      <w:ins w:id="30" w:author="Christopher Golden" w:date="2021-04-27T10:20:00Z">
        <w:r w:rsidR="00E976E5">
          <w:rPr>
            <w:lang w:val="en-GB"/>
          </w:rPr>
          <w:t xml:space="preserve"> source of</w:t>
        </w:r>
      </w:ins>
      <w:r w:rsidRPr="006D5AF0">
        <w:rPr>
          <w:lang w:val="en-GB"/>
        </w:rPr>
        <w:t xml:space="preserve"> </w:t>
      </w:r>
      <w:del w:id="31" w:author="Christopher Golden" w:date="2021-04-27T10:21:00Z">
        <w:r w:rsidRPr="006D5AF0" w:rsidDel="00E976E5">
          <w:rPr>
            <w:lang w:val="en-GB"/>
          </w:rPr>
          <w:delText>omega-3 fatty acids</w:delText>
        </w:r>
      </w:del>
      <w:ins w:id="32" w:author="Christopher Golden" w:date="2021-04-27T10:21:00Z">
        <w:r w:rsidR="00E976E5">
          <w:rPr>
            <w:lang w:val="en-GB"/>
          </w:rPr>
          <w:t>long-chain polyunsaturated fatty acids</w:t>
        </w:r>
      </w:ins>
      <w:r w:rsidRPr="006D5AF0">
        <w:rPr>
          <w:lang w:val="en-GB"/>
        </w:rPr>
        <w:t>, specifically docosahexaenoic acid (DHA) and eicosapentaenoic acid (EPA), that can reduce the risk of heart disease and promote brain and eye health; and 3) by displacing the consumption of less healthy red and processed meats that can cause adverse health outcomes</w:t>
      </w:r>
      <w:r w:rsidR="00804191" w:rsidRPr="006D5AF0">
        <w:rPr>
          <w:lang w:val="en-GB"/>
        </w:rPr>
        <w:fldChar w:fldCharType="begin"/>
      </w:r>
      <w:r w:rsidR="00804191" w:rsidRPr="006D5AF0">
        <w:rPr>
          <w:lang w:val="en-GB"/>
        </w:rPr>
        <w:instrText xml:space="preserve"> ADDIN ZOTERO_ITEM CSL_CITATION {"citationID":"k94bwStD","properties":{"formattedCitation":"\\super 10\\nosupersub{}","plainCitation":"10","noteIndex":0},"citationItems":[{"id":11434,"uris":["http://zotero.org/users/508201/items/98ZVSSWN"],"uri":["http://zotero.org/users/508201/items/98ZVSSWN"],"itemData":{"id":11434,"type":"article-journal","abstract":"Since the 2002 American Heart Association scientific statement “Fish Consumption, Fish Oil, Omega-3 Fatty Acids, and Cardiovascular Disease,” evidence from observational and experimental studies and from randomized controlled trials continues to emerge to further substantiate the beneficial effects of seafood long-chain n-3 polyunsaturated fatty acids and cardiovascular disease. A recent American Heart Association science advisory addressed the specific effect of n-3 polyunsaturated fatty acid supplementation on clinical cardiovascular events. This American Heart Association science advisory extends that review and offers further support to include n-3 polyunsaturated fatty acids from seafood consumption. Several potential mechanisms have been investigated, including antiarrhythmic, anti-inflammatory, hematologic, and endothelial, although for most, longer-term dietary trials of seafood are warranted to substantiate the benefit of seafood as a replacement for other important sources of macronutrients. The present science advisory reviews this evidence and makes a suggestion in the context of the 2015–2020 Dietary Guidelines for Americans and in consideration of other constituents of seafood and the impact on sustainability. We conclude that 1 to 2 seafood meals per week be included to reduce the risk of congestive heart failure, coronary heart disease, ischemic stroke, and sudden cardiac death, especially when seafood replaces the intake of less healthy foods.","container-title":"Circulation (New York, N.Y.)","DOI":"10.1161/cir.0000000000000574","ISSN":"1524-4539","issue":"1","language":"eng","note":"publisher-place: United States\npublisher: Ovid Technologies Wolters Kluwer Health, by the American College of Cardiology Foundation and the American Heart Association, Inc, Lippincott Williams &amp; Wilkins, WK Health","page":"e35–e47","source":"hollis.harvard.edu","title":"Seafood Long-Chain n-3 Polyunsaturated Fatty Acids and Cardiovascular Disease: A Science Advisory From the American Heart Association","title-short":"Seafood Long-Chain n-3 Polyunsaturated Fatty Acids and Cardiovascular Disease","volume":"138","author":[{"family":"Rimm","given":"Eric B."},{"family":"Appel","given":"Lawrence J."},{"family":"Chiuve","given":"Stephanie E."},{"family":"Djoussé","given":"Luc"},{"family":"Engler","given":"Mary B."},{"family":"Kris-Etherton","given":"Penny M."},{"family":"Mozaffarian","given":"Dariush"},{"family":"Siscovick","given":"David S."},{"family":"Lichtenstein","given":"Alice H."}],"issued":{"date-parts":[["2018"]]}}}],"schema":"https://github.com/citation-style-language/schema/raw/master/csl-citation.json"} </w:instrText>
      </w:r>
      <w:r w:rsidR="00804191" w:rsidRPr="006D5AF0">
        <w:rPr>
          <w:lang w:val="en-GB"/>
        </w:rPr>
        <w:fldChar w:fldCharType="separate"/>
      </w:r>
      <w:r w:rsidR="00804191" w:rsidRPr="006D5AF0">
        <w:rPr>
          <w:vertAlign w:val="superscript"/>
          <w:lang w:val="en-GB"/>
        </w:rPr>
        <w:t>10</w:t>
      </w:r>
      <w:r w:rsidR="00804191" w:rsidRPr="006D5AF0">
        <w:rPr>
          <w:lang w:val="en-GB"/>
        </w:rPr>
        <w:fldChar w:fldCharType="end"/>
      </w:r>
      <w:r w:rsidRPr="006D5AF0">
        <w:rPr>
          <w:lang w:val="en-GB"/>
        </w:rPr>
        <w:t>. Any of these three pathways may overlap in a given individual, or predominantly target consumers of particular geographies or age-sex groups. The third pathway, specifically, is characteristic of the nutrition transition (i.e., the process by which demographic and economic shifts lead to concomitant dietary and epidemiological shifts often accompanying the Westernization of food systems)</w:t>
      </w:r>
      <w:r w:rsidR="00804191" w:rsidRPr="006D5AF0">
        <w:rPr>
          <w:lang w:val="en-GB"/>
        </w:rPr>
        <w:fldChar w:fldCharType="begin"/>
      </w:r>
      <w:r w:rsidR="003A65E1" w:rsidRPr="006D5AF0">
        <w:rPr>
          <w:lang w:val="en-GB"/>
        </w:rPr>
        <w:instrText xml:space="preserve"> ADDIN ZOTERO_ITEM CSL_CITATION {"citationID":"Y8vxY9OX","properties":{"formattedCitation":"\\super 13\\nosupersub{}","plainCitation":"13","noteIndex":0},"citationItems":[{"id":272,"uris":["http://zotero.org/users/508201/items/7EPUCGZ3"],"uri":["http://zotero.org/users/508201/items/7EPUCGZ3"],"itemData":{"id":272,"type":"article-journal","abstract":"SUBJECTS:: Youth and adults from a range of countries around the world. International Journal of Obesity (2004) 28, S2-S9. doi: 10.1038/sj.ijo.0802804","container-title":"International Journal of Obesity","DOI":"10.1038/sj.ijo.0802804","ISSN":"0307-0565","issue":"S3","language":"eng","note":"publisher-place: Hampshire\npublisher: Springer Science and Business Media LLC, Nature Publishing Group","page":"S2–S9","source":"hollis.harvard.edu","title":"The nutrition transition: worldwide obesity dynamics and their determinants","title-short":"The nutrition transition","volume":"28","author":[{"family":"Popkin","given":"B. M."},{"family":"Gordon-Larsen","given":"P."}],"issued":{"date-parts":[["2004"]]}}}],"schema":"https://github.com/citation-style-language/schema/raw/master/csl-citation.json"} </w:instrText>
      </w:r>
      <w:r w:rsidR="00804191" w:rsidRPr="006D5AF0">
        <w:rPr>
          <w:lang w:val="en-GB"/>
        </w:rPr>
        <w:fldChar w:fldCharType="separate"/>
      </w:r>
      <w:r w:rsidR="003A65E1" w:rsidRPr="006D5AF0">
        <w:rPr>
          <w:vertAlign w:val="superscript"/>
          <w:lang w:val="en-GB"/>
        </w:rPr>
        <w:t>13</w:t>
      </w:r>
      <w:r w:rsidR="00804191" w:rsidRPr="006D5AF0">
        <w:rPr>
          <w:lang w:val="en-GB"/>
        </w:rPr>
        <w:fldChar w:fldCharType="end"/>
      </w:r>
      <w:r w:rsidRPr="006D5AF0">
        <w:rPr>
          <w:lang w:val="en-GB"/>
        </w:rPr>
        <w:t>. To better understand these pathways, we provide evidence of the diversity of aquatic foods and the nutrients they provide as part of overall diets. We also examine how aquatic food policy initiatives and investments in targeted geographies could improve public health. This increased attention on aquatic foods is necessary to elevate and amplify their ability to make important contributions to human nutrition</w:t>
      </w:r>
      <w:del w:id="33" w:author="Christopher Golden" w:date="2021-04-30T14:39:00Z">
        <w:r w:rsidRPr="006D5AF0" w:rsidDel="000E6C61">
          <w:rPr>
            <w:lang w:val="en-GB"/>
          </w:rPr>
          <w:delText>, livelihoods, and well-being</w:delText>
        </w:r>
      </w:del>
      <w:ins w:id="34" w:author="Christopher Golden" w:date="2021-04-30T14:39:00Z">
        <w:r w:rsidR="000E6C61">
          <w:rPr>
            <w:lang w:val="en-GB"/>
          </w:rPr>
          <w:t xml:space="preserve"> and health</w:t>
        </w:r>
      </w:ins>
      <w:r w:rsidRPr="006D5AF0">
        <w:rPr>
          <w:lang w:val="en-GB"/>
        </w:rPr>
        <w:t>.</w:t>
      </w:r>
    </w:p>
    <w:p w14:paraId="23B130D3" w14:textId="77777777" w:rsidR="00173AC7" w:rsidRPr="006D5AF0" w:rsidRDefault="00173AC7">
      <w:pPr>
        <w:spacing w:line="276" w:lineRule="auto"/>
        <w:rPr>
          <w:lang w:val="en-GB"/>
        </w:rPr>
      </w:pPr>
    </w:p>
    <w:p w14:paraId="5FAACDF7" w14:textId="69EDB687" w:rsidR="00173AC7" w:rsidRPr="006D5AF0" w:rsidRDefault="004857A7">
      <w:pPr>
        <w:spacing w:line="276" w:lineRule="auto"/>
        <w:rPr>
          <w:lang w:val="en-GB"/>
        </w:rPr>
      </w:pPr>
      <w:r w:rsidRPr="006D5AF0">
        <w:rPr>
          <w:lang w:val="en-GB"/>
        </w:rPr>
        <w:t>We explicitly integrated aquatic and terrestrial food systems models to evaluate potential health impacts of increasing global aquatic food production. This integration enables a more realistic portrayal of the trade-offs made within our global terrestrial and aquatic food systems and the diets reliant on them. To understand the potential for increases in aquatic food consumption to alleviate nutrient deficiencies and prevent the nutrition transition, we modelled two plausible scenarios to 2030, using an integrated version of the United Nations Food and Agriculture Organization’s (FAO) FISH model</w:t>
      </w:r>
      <w:r w:rsidR="00804191" w:rsidRPr="006D5AF0">
        <w:rPr>
          <w:lang w:val="en-GB"/>
        </w:rPr>
        <w:fldChar w:fldCharType="begin"/>
      </w:r>
      <w:r w:rsidR="003A65E1" w:rsidRPr="006D5AF0">
        <w:rPr>
          <w:lang w:val="en-GB"/>
        </w:rPr>
        <w:instrText xml:space="preserve"> ADDIN ZOTERO_ITEM CSL_CITATION {"citationID":"WexM5hMU","properties":{"formattedCitation":"\\super 14\\nosupersub{}","plainCitation":"14","noteIndex":0},"citationItems":[{"id":11516,"uris":["http://zotero.org/users/508201/items/A87GS7JL"],"uri":["http://zotero.org/users/508201/items/A87GS7JL"],"itemData":{"id":11516,"type":"article","title":"OECD-FAO Agricultural Outlook 2011, OECD Publishing, Paris, France.","author":[{"family":"OECD/FAO","given":""}],"issued":{"date-parts":[["2011"]]}}}],"schema":"https://github.com/citation-style-language/schema/raw/master/csl-citation.json"} </w:instrText>
      </w:r>
      <w:r w:rsidR="00804191" w:rsidRPr="006D5AF0">
        <w:rPr>
          <w:lang w:val="en-GB"/>
        </w:rPr>
        <w:fldChar w:fldCharType="separate"/>
      </w:r>
      <w:r w:rsidR="003A65E1" w:rsidRPr="006D5AF0">
        <w:rPr>
          <w:vertAlign w:val="superscript"/>
          <w:lang w:val="en-GB"/>
        </w:rPr>
        <w:t>14</w:t>
      </w:r>
      <w:r w:rsidR="00804191" w:rsidRPr="006D5AF0">
        <w:rPr>
          <w:lang w:val="en-GB"/>
        </w:rPr>
        <w:fldChar w:fldCharType="end"/>
      </w:r>
      <w:r w:rsidRPr="006D5AF0">
        <w:rPr>
          <w:lang w:val="en-GB"/>
        </w:rPr>
        <w:t xml:space="preserve"> and the </w:t>
      </w:r>
      <w:proofErr w:type="spellStart"/>
      <w:r w:rsidRPr="006D5AF0">
        <w:rPr>
          <w:lang w:val="en-GB"/>
        </w:rPr>
        <w:t>Aglink-Cosimo</w:t>
      </w:r>
      <w:proofErr w:type="spellEnd"/>
      <w:r w:rsidRPr="006D5AF0">
        <w:rPr>
          <w:lang w:val="en-GB"/>
        </w:rPr>
        <w:t xml:space="preserve"> model</w:t>
      </w:r>
      <w:r w:rsidR="00804191" w:rsidRPr="006D5AF0">
        <w:rPr>
          <w:lang w:val="en-GB"/>
        </w:rPr>
        <w:fldChar w:fldCharType="begin"/>
      </w:r>
      <w:r w:rsidR="003A65E1" w:rsidRPr="006D5AF0">
        <w:rPr>
          <w:lang w:val="en-GB"/>
        </w:rPr>
        <w:instrText xml:space="preserve"> ADDIN ZOTERO_ITEM CSL_CITATION {"citationID":"u17ABcUT","properties":{"formattedCitation":"\\super 15\\nosupersub{}","plainCitation":"15","noteIndex":0},"citationItems":[{"id":11459,"uris":["http://zotero.org/users/508201/items/F5LE48FP"],"uri":["http://zotero.org/users/508201/items/F5LE48FP"],"itemData":{"id":11459,"type":"book","note":"DOI: 10.1787/1112c23b-en","number-of-pages":"330","title":"“Methodology”, in OECD-FAO Agricultural Outlook 2020-2029, OECD Publishing, Paris/Food and Agriculture Organization of the United Nations, Rome. DOI: https://doi.org/10.1787/743f0fca-en","URL":"https://www.oecd-ilibrary.org/content/publication/1112c23b-en","author":[{"literal":"OECD"},{"literal":"Food"},{"family":"OECD/Food and Agriculture Organization of the United Nations","given":""}],"issued":{"date-parts":[["2020"]]}}}],"schema":"https://github.com/citation-style-language/schema/raw/master/csl-citation.json"} </w:instrText>
      </w:r>
      <w:r w:rsidR="00804191" w:rsidRPr="006D5AF0">
        <w:rPr>
          <w:lang w:val="en-GB"/>
        </w:rPr>
        <w:fldChar w:fldCharType="separate"/>
      </w:r>
      <w:r w:rsidR="003A65E1" w:rsidRPr="006D5AF0">
        <w:rPr>
          <w:vertAlign w:val="superscript"/>
          <w:lang w:val="en-GB"/>
        </w:rPr>
        <w:t>15</w:t>
      </w:r>
      <w:r w:rsidR="00804191" w:rsidRPr="006D5AF0">
        <w:rPr>
          <w:lang w:val="en-GB"/>
        </w:rPr>
        <w:fldChar w:fldCharType="end"/>
      </w:r>
      <w:r w:rsidRPr="006D5AF0">
        <w:rPr>
          <w:lang w:val="en-GB"/>
        </w:rPr>
        <w:t>, which is jointly maintained by the Organization for Economic Cooperation and Development (OECD) and the FAO. The embedded budgeting framework and price elasticities across foods allowed for additions of aquatic foods and substitutions of aquatic for terrestrial foods within national diets. This affects the supply and demand of a broad range of related food items, and particularly terrestrial animal-source foods such as poultry, pork, beef, lamb, eggs, and dairy products.</w:t>
      </w:r>
    </w:p>
    <w:p w14:paraId="36AC693A" w14:textId="77777777" w:rsidR="00173AC7" w:rsidRPr="006D5AF0" w:rsidRDefault="00173AC7">
      <w:pPr>
        <w:spacing w:line="276" w:lineRule="auto"/>
        <w:rPr>
          <w:lang w:val="en-GB"/>
        </w:rPr>
      </w:pPr>
    </w:p>
    <w:p w14:paraId="0F4DB083" w14:textId="55D0BF1C" w:rsidR="00173AC7" w:rsidRPr="006D5AF0" w:rsidDel="00F071B4" w:rsidRDefault="004857A7">
      <w:pPr>
        <w:spacing w:line="276" w:lineRule="auto"/>
        <w:rPr>
          <w:del w:id="35" w:author="Christopher Golden" w:date="2021-04-29T16:13:00Z"/>
          <w:lang w:val="en-GB"/>
        </w:rPr>
      </w:pPr>
      <w:r w:rsidRPr="006D5AF0">
        <w:rPr>
          <w:lang w:val="en-GB"/>
        </w:rPr>
        <w:t xml:space="preserve">We used the integrated model to produce two scenarios: 1) a baseline scenario with projections of moderate growth trends </w:t>
      </w:r>
      <w:ins w:id="36" w:author="Christopher Golden" w:date="2021-04-29T16:02:00Z">
        <w:r w:rsidR="00C01202">
          <w:rPr>
            <w:lang w:val="en-GB"/>
          </w:rPr>
          <w:t xml:space="preserve">in fish production </w:t>
        </w:r>
      </w:ins>
      <w:r w:rsidRPr="006D5AF0">
        <w:rPr>
          <w:lang w:val="en-GB"/>
        </w:rPr>
        <w:t>and expert consensus regarding macroeconomic conditions, agriculture and trade policy settings, long-term productivity, international market developments, and average weather conditions; and 2) a high aquatic food</w:t>
      </w:r>
      <w:del w:id="37" w:author="Christopher Golden" w:date="2021-04-30T14:40:00Z">
        <w:r w:rsidRPr="006D5AF0" w:rsidDel="000E6C61">
          <w:rPr>
            <w:lang w:val="en-GB"/>
          </w:rPr>
          <w:delText>s</w:delText>
        </w:r>
      </w:del>
      <w:r w:rsidRPr="006D5AF0">
        <w:rPr>
          <w:lang w:val="en-GB"/>
        </w:rPr>
        <w:t xml:space="preserve"> production scenario that assumes higher growth rates in production as a result of increased financial investment and innovation in aquaculture and improved management in capture fisheries</w:t>
      </w:r>
      <w:r w:rsidR="00804191" w:rsidRPr="006D5AF0">
        <w:rPr>
          <w:lang w:val="en-GB"/>
        </w:rPr>
        <w:fldChar w:fldCharType="begin"/>
      </w:r>
      <w:r w:rsidR="003A65E1" w:rsidRPr="006D5AF0">
        <w:rPr>
          <w:lang w:val="en-GB"/>
        </w:rPr>
        <w:instrText xml:space="preserve"> ADDIN ZOTERO_ITEM CSL_CITATION {"citationID":"qGtHIjNV","properties":{"formattedCitation":"\\super 16\\nosupersub{}","plainCitation":"16","noteIndex":0},"citationItems":[{"id":253,"uris":["http://zotero.org/users/508201/items/3S7RGSES"],"uri":["http://zotero.org/users/508201/items/3S7RGSES"],"itemData":{"id":253,"type":"article-journal","container-title":"Nature","title":"The future of food from the sea","author":[{"family":"Costello","given":"C"},{"family":"Cao","given":"L"},{"family":"Gelcich","given":"S"},{"family":"Cisneros-Mata","given":"MA"}],"issued":{"literal":"In press"}}}],"schema":"https://github.com/citation-style-language/schema/raw/master/csl-citation.json"} </w:instrText>
      </w:r>
      <w:r w:rsidR="00804191" w:rsidRPr="006D5AF0">
        <w:rPr>
          <w:lang w:val="en-GB"/>
        </w:rPr>
        <w:fldChar w:fldCharType="separate"/>
      </w:r>
      <w:r w:rsidR="003A65E1" w:rsidRPr="006D5AF0">
        <w:rPr>
          <w:vertAlign w:val="superscript"/>
          <w:lang w:val="en-GB"/>
        </w:rPr>
        <w:t>16</w:t>
      </w:r>
      <w:r w:rsidR="00804191" w:rsidRPr="006D5AF0">
        <w:rPr>
          <w:lang w:val="en-GB"/>
        </w:rPr>
        <w:fldChar w:fldCharType="end"/>
      </w:r>
      <w:r w:rsidRPr="006D5AF0">
        <w:rPr>
          <w:lang w:val="en-GB"/>
        </w:rPr>
        <w:t xml:space="preserve"> (see Methods). The projections are not forecasts about the future, but rather plausible scenarios based on a set of internally-consistent assumptions. Increases in aquaculture and capture fisheries in the high production scenario led to a 26% decrease in the international reference price of aquatic foods, and an increase in aquatic food production by 15 million </w:t>
      </w:r>
      <w:r w:rsidR="00291673" w:rsidRPr="006D5AF0">
        <w:rPr>
          <w:lang w:val="en-GB"/>
        </w:rPr>
        <w:t>tons</w:t>
      </w:r>
      <w:r w:rsidRPr="006D5AF0">
        <w:rPr>
          <w:lang w:val="en-GB"/>
        </w:rPr>
        <w:t xml:space="preserve"> in 2030 as compared to the baseline scenario</w:t>
      </w:r>
      <w:r w:rsidR="00291673" w:rsidRPr="006D5AF0">
        <w:rPr>
          <w:lang w:val="en-GB"/>
        </w:rPr>
        <w:t xml:space="preserve">, </w:t>
      </w:r>
      <w:bookmarkStart w:id="38" w:name="_GoBack"/>
      <w:r w:rsidR="00291673" w:rsidRPr="006D5AF0">
        <w:rPr>
          <w:lang w:val="en-GB"/>
        </w:rPr>
        <w:t>an approximate 15% increase in annual global catch</w:t>
      </w:r>
      <w:bookmarkEnd w:id="38"/>
      <w:r w:rsidRPr="006D5AF0">
        <w:rPr>
          <w:lang w:val="en-GB"/>
        </w:rPr>
        <w:t xml:space="preserve">. </w:t>
      </w:r>
    </w:p>
    <w:p w14:paraId="32794E48" w14:textId="77777777" w:rsidR="00173AC7" w:rsidRPr="006D5AF0" w:rsidDel="00F071B4" w:rsidRDefault="00173AC7">
      <w:pPr>
        <w:spacing w:line="276" w:lineRule="auto"/>
        <w:rPr>
          <w:del w:id="39" w:author="Christopher Golden" w:date="2021-04-29T16:13:00Z"/>
          <w:lang w:val="en-GB"/>
        </w:rPr>
      </w:pPr>
    </w:p>
    <w:p w14:paraId="2D36B6DB" w14:textId="019D809A" w:rsidR="00F071B4" w:rsidRPr="00F071B4" w:rsidRDefault="004857A7">
      <w:pPr>
        <w:spacing w:line="276" w:lineRule="auto"/>
        <w:rPr>
          <w:ins w:id="40" w:author="Christopher Golden" w:date="2021-04-29T16:12:00Z"/>
          <w:rPrChange w:id="41" w:author="Christopher Golden" w:date="2021-04-29T16:16:00Z">
            <w:rPr>
              <w:ins w:id="42" w:author="Christopher Golden" w:date="2021-04-29T16:12:00Z"/>
              <w:lang w:val="en-GB"/>
            </w:rPr>
          </w:rPrChange>
        </w:rPr>
      </w:pPr>
      <w:r w:rsidRPr="006D5AF0">
        <w:rPr>
          <w:lang w:val="en-GB"/>
        </w:rPr>
        <w:t xml:space="preserve">In each scenario, we </w:t>
      </w:r>
      <w:r w:rsidRPr="006D5AF0">
        <w:rPr>
          <w:lang w:val="en-GB"/>
        </w:rPr>
        <w:lastRenderedPageBreak/>
        <w:t>calculated the nutrients supplied to 191 countries from the projected composition of the food system models, by assigning nutrient composition values to the suite of foods being consumed</w:t>
      </w:r>
      <w:ins w:id="43" w:author="Christopher Golden" w:date="2021-04-27T10:31:00Z">
        <w:r w:rsidR="007E27D6">
          <w:rPr>
            <w:lang w:val="en-GB"/>
          </w:rPr>
          <w:t xml:space="preserve"> within 22 food commodity categories</w:t>
        </w:r>
      </w:ins>
      <w:r w:rsidRPr="006D5AF0">
        <w:rPr>
          <w:lang w:val="en-GB"/>
        </w:rPr>
        <w:t>, using the Global Nutrient Database (GND)</w:t>
      </w:r>
      <w:r w:rsidR="00804191" w:rsidRPr="006D5AF0">
        <w:rPr>
          <w:lang w:val="en-GB"/>
        </w:rPr>
        <w:fldChar w:fldCharType="begin"/>
      </w:r>
      <w:r w:rsidR="003A65E1" w:rsidRPr="006D5AF0">
        <w:rPr>
          <w:lang w:val="en-GB"/>
        </w:rPr>
        <w:instrText xml:space="preserve"> ADDIN ZOTERO_ITEM CSL_CITATION {"citationID":"i3LPz2mY","properties":{"formattedCitation":"\\super 17\\nosupersub{}","plainCitation":"17","noteIndex":0},"citationItems":[{"id":11441,"uris":["http://zotero.org/users/508201/items/GS8RVP2E"],"uri":["http://zotero.org/users/508201/items/GS8RVP2E"],"itemData":{"id":11441,"type":"article-journal","abstract":"Few data are available on the supply and consumption of nutrients at the country level. To address this data gap, we aimed to create a database that provides information on availability (ie, supply) of 156 nutrients across 195 countries and territories from 1980 to 2013.\nWe matched 394 food and agricultural commodities from the Food and Agriculture Organization of the United Nations Supply and Utilization Accounts (SUAs) to food items in the United States Department of Agriculture Food Composition Database and obtained data on nutrient composition of the SUAs' food items. Then, after adjusting for inedible portion of each food item, we added the contributions of individual food items to the availability of each nutrient and estimated the national availability of macronutrients and micronutrients in each year. We validated our estimates by comparing our results with those of national nutrition surveys from three countries (the USA, South Korea, and Ecuador). Using dietary consumption data from the Global Burden of Disease study and two popular machine learning algorithms (Random Forest and XGBoost [extreme gradient boosting]), we developed predictive models to estimate the consumption of each nutrient based on their national availability.\nGlobally 2710 kcal (95% UI 2660–2770) were available per person per day in 2013. Carbohydrates were the major contributor to energy availability (70·5%), followed by fats (17·4%), and protein (10·5%). The energy availability and the contribution of macronutrients to total energy widely varied across levels of development. Countries at the higher level of development (high Socio-demographic Index countries) had more energy available per person per day (3270 kcal, 3220–3310); greater contributions from fats (26·0%) and proteins (11·9%) to total energy availability; and lower contributions from carbohydrate (54·8%). During 1980–2013, energy availability and the contributions of protein and fats to energy availability have increased globally and across levels of development while the contribution of carbohydrates to total energy availability has decreased. The supply of the micronutrients has also increased during the same period globally and across levels of development. Our validation analysis showed that, after accounting for waste at the retail and household level, our estimates of macronutrient availability were very close to the consumption data in nationally representative surveys. Our machine-learning models closely predicted the observed intake of nutrients with the out-of-sample correlation of greater than 0·8 between predicted and observed intake for the nutrients included in the analysis.\nOur global nutrient database provides a picture of the supply of various nutrients at the country level and can be useful to assess the performance of national food systems in addressing the nutritional needs of their population.\nBill &amp; Melinda Gates Foundation.","container-title":"The Lancet. Planetary health","DOI":"10.1016/S2542-5196(18)30170-0","ISSN":"2542-5196","issue":"8","language":"eng","note":"publisher-place: Netherlands\npublisher: Elsevier Ltd, Elsevier BV, Elsevier","page":"e353–e368","source":"hollis.harvard.edu","title":"The Global Nutrient Database: availability of macronutrients and micronutrients in 195 countries from 1980 to 2013","title-short":"The Global Nutrient Database","volume":"2","author":[{"family":"Schmidhuber","given":"Josef"},{"family":"Sur","given":"Patrick"},{"family":"Fay","given":"Kairsten"},{"family":"Huntley","given":"Bethany"},{"family":"Salama","given":"Joseph"},{"family":"Lee","given":"Alexander"},{"family":"Cornaby","given":"Leslie"},{"family":"Horino","given":"Masako"},{"family":"Murray","given":"Christopher"},{"family":"Afshin","given":"Ashkan"}],"issued":{"date-parts":[["2018"]]}}}],"schema":"https://github.com/citation-style-language/schema/raw/master/csl-citation.json"} </w:instrText>
      </w:r>
      <w:r w:rsidR="00804191" w:rsidRPr="006D5AF0">
        <w:rPr>
          <w:lang w:val="en-GB"/>
        </w:rPr>
        <w:fldChar w:fldCharType="separate"/>
      </w:r>
      <w:r w:rsidR="003A65E1" w:rsidRPr="006D5AF0">
        <w:rPr>
          <w:vertAlign w:val="superscript"/>
          <w:lang w:val="en-GB"/>
        </w:rPr>
        <w:t>17</w:t>
      </w:r>
      <w:r w:rsidR="00804191" w:rsidRPr="006D5AF0">
        <w:rPr>
          <w:lang w:val="en-GB"/>
        </w:rPr>
        <w:fldChar w:fldCharType="end"/>
      </w:r>
      <w:r w:rsidRPr="006D5AF0">
        <w:rPr>
          <w:lang w:val="en-GB"/>
        </w:rPr>
        <w:t xml:space="preserve"> and the AFCD. </w:t>
      </w:r>
      <w:ins w:id="44" w:author="Christopher Golden" w:date="2021-04-29T16:18:00Z">
        <w:r w:rsidR="00F071B4">
          <w:rPr>
            <w:lang w:val="en-GB"/>
          </w:rPr>
          <w:t>For 21 of the 22 food commodity categories (all terrestrially produced foods), the GND was used as the source of nutrient composition data. For</w:t>
        </w:r>
      </w:ins>
      <w:ins w:id="45" w:author="Christopher Golden" w:date="2021-04-29T16:19:00Z">
        <w:r w:rsidR="00F071B4">
          <w:rPr>
            <w:lang w:val="en-GB"/>
          </w:rPr>
          <w:t xml:space="preserve"> the one commodity category containing aquatic foods, the AFCD nutrient composition values were used. </w:t>
        </w:r>
      </w:ins>
      <w:ins w:id="46" w:author="Christopher Golden" w:date="2021-04-29T16:16:00Z">
        <w:r w:rsidR="00F071B4" w:rsidRPr="00F071B4">
          <w:rPr>
            <w:rPrChange w:id="47" w:author="Christopher Golden" w:date="2021-04-29T16:16:00Z">
              <w:rPr>
                <w:b/>
                <w:bCs/>
              </w:rPr>
            </w:rPrChange>
          </w:rPr>
          <w:t>A set of refuse factors is applied to all foods; these refuse factors are highly specific to individual foods and their respective forms of preparation. Within the food group of fish and seafood, these refuse factors vary from 55% for fresh crustaceans to 10% for fresh cephalopods.</w:t>
        </w:r>
      </w:ins>
    </w:p>
    <w:p w14:paraId="141E0C67" w14:textId="77777777" w:rsidR="00F071B4" w:rsidRDefault="00F071B4">
      <w:pPr>
        <w:spacing w:line="276" w:lineRule="auto"/>
        <w:rPr>
          <w:ins w:id="48" w:author="Christopher Golden" w:date="2021-04-29T16:12:00Z"/>
          <w:lang w:val="en-GB"/>
        </w:rPr>
      </w:pPr>
    </w:p>
    <w:p w14:paraId="72BCFEF0" w14:textId="032D6B8E" w:rsidR="00173AC7" w:rsidRPr="006D5AF0" w:rsidDel="00F071B4" w:rsidRDefault="004857A7">
      <w:pPr>
        <w:spacing w:line="276" w:lineRule="auto"/>
        <w:rPr>
          <w:del w:id="49" w:author="Christopher Golden" w:date="2021-04-29T16:13:00Z"/>
          <w:lang w:val="en-GB"/>
        </w:rPr>
      </w:pPr>
      <w:del w:id="50" w:author="Christopher Golden" w:date="2021-04-29T20:56:00Z">
        <w:r w:rsidRPr="006D5AF0" w:rsidDel="005A1C01">
          <w:rPr>
            <w:lang w:val="en-GB"/>
          </w:rPr>
          <w:delText xml:space="preserve">The GND uses relatively homogenous nutrient composition values across all aquatic foods, varying only for the twelve categories explicitly </w:delText>
        </w:r>
        <w:r w:rsidR="00804191" w:rsidRPr="006D5AF0" w:rsidDel="005A1C01">
          <w:rPr>
            <w:lang w:val="en-GB"/>
          </w:rPr>
          <w:delText>modelled</w:delText>
        </w:r>
        <w:r w:rsidRPr="006D5AF0" w:rsidDel="005A1C01">
          <w:rPr>
            <w:lang w:val="en-GB"/>
          </w:rPr>
          <w:delText xml:space="preserve"> in the GND (e.g., demersal fish, pelagic fish, etc.). </w:delText>
        </w:r>
      </w:del>
      <w:moveToRangeStart w:id="51" w:author="Christopher Golden" w:date="2021-04-29T16:20:00Z" w:name="move70605653"/>
      <w:moveTo w:id="52" w:author="Christopher Golden" w:date="2021-04-29T16:20:00Z">
        <w:r w:rsidR="00F071B4" w:rsidRPr="006D5AF0">
          <w:rPr>
            <w:lang w:val="en-GB"/>
          </w:rPr>
          <w:t>To assess the role of</w:t>
        </w:r>
        <w:del w:id="53" w:author="Christopher Golden" w:date="2021-04-29T16:20:00Z">
          <w:r w:rsidR="00F071B4" w:rsidRPr="006D5AF0" w:rsidDel="00F071B4">
            <w:rPr>
              <w:lang w:val="en-GB"/>
            </w:rPr>
            <w:delText xml:space="preserve"> increased</w:delText>
          </w:r>
        </w:del>
        <w:r w:rsidR="00F071B4" w:rsidRPr="006D5AF0">
          <w:rPr>
            <w:lang w:val="en-GB"/>
          </w:rPr>
          <w:t xml:space="preserve"> diversity in the aquatic food system, we compared estimated nutrient outputs with and without species diversity fully disaggregated</w:t>
        </w:r>
      </w:moveTo>
      <w:ins w:id="54" w:author="Christopher Golden" w:date="2021-04-29T16:21:00Z">
        <w:r w:rsidR="00F071B4">
          <w:rPr>
            <w:lang w:val="en-GB"/>
          </w:rPr>
          <w:t xml:space="preserve"> at national levels. </w:t>
        </w:r>
      </w:ins>
      <w:ins w:id="55" w:author="Christopher Golden" w:date="2021-04-29T20:56:00Z">
        <w:r w:rsidR="005A1C01" w:rsidRPr="006D5AF0">
          <w:rPr>
            <w:lang w:val="en-GB"/>
          </w:rPr>
          <w:t>The GND uses relatively homogenous nutrient composition values across all aquatic foods, varying only for the twelve categories explicitly modelled in the GND (e.g., demersal fish, pelagic fish, etc.).</w:t>
        </w:r>
      </w:ins>
      <w:moveTo w:id="56" w:author="Christopher Golden" w:date="2021-04-29T16:20:00Z">
        <w:del w:id="57" w:author="Christopher Golden" w:date="2021-04-29T16:21:00Z">
          <w:r w:rsidR="00F071B4" w:rsidRPr="006D5AF0" w:rsidDel="00F071B4">
            <w:rPr>
              <w:lang w:val="en-GB"/>
            </w:rPr>
            <w:delText xml:space="preserve">. </w:delText>
          </w:r>
        </w:del>
      </w:moveTo>
      <w:moveToRangeEnd w:id="51"/>
      <w:del w:id="58" w:author="Christopher Golden" w:date="2021-04-29T16:21:00Z">
        <w:r w:rsidRPr="006D5AF0" w:rsidDel="00F071B4">
          <w:rPr>
            <w:lang w:val="en-GB"/>
          </w:rPr>
          <w:delText xml:space="preserve">To expand upon this, we evaluated how overall nutrient supplies changed when considering the full diversity of species consumed at national levels. </w:delText>
        </w:r>
      </w:del>
      <w:r w:rsidRPr="006D5AF0">
        <w:rPr>
          <w:lang w:val="en-GB"/>
        </w:rPr>
        <w:t xml:space="preserve">We disaggregated national consumption to the species level in proportion to species-specific aquaculture and capture </w:t>
      </w:r>
      <w:ins w:id="59" w:author="Christopher Golden" w:date="2021-04-30T14:41:00Z">
        <w:r w:rsidR="007B0C74">
          <w:rPr>
            <w:lang w:val="en-GB"/>
          </w:rPr>
          <w:t xml:space="preserve">fisheries </w:t>
        </w:r>
      </w:ins>
      <w:r w:rsidRPr="006D5AF0">
        <w:rPr>
          <w:lang w:val="en-GB"/>
        </w:rPr>
        <w:t xml:space="preserve">production reported by the FAO, and linked these disaggregated species to the AFCD (see Methods). </w:t>
      </w:r>
    </w:p>
    <w:p w14:paraId="578D34C6" w14:textId="77777777" w:rsidR="00173AC7" w:rsidRPr="006D5AF0" w:rsidDel="00F071B4" w:rsidRDefault="00173AC7">
      <w:pPr>
        <w:spacing w:line="276" w:lineRule="auto"/>
        <w:rPr>
          <w:del w:id="60" w:author="Christopher Golden" w:date="2021-04-29T16:12:00Z"/>
          <w:lang w:val="en-GB"/>
        </w:rPr>
      </w:pPr>
    </w:p>
    <w:p w14:paraId="3295E9E8" w14:textId="33E06DF8" w:rsidR="00173AC7" w:rsidRPr="006D5AF0" w:rsidRDefault="004857A7" w:rsidP="005A1C01">
      <w:pPr>
        <w:spacing w:line="276" w:lineRule="auto"/>
        <w:rPr>
          <w:lang w:val="en-GB"/>
        </w:rPr>
      </w:pPr>
      <w:moveFromRangeStart w:id="61" w:author="Christopher Golden" w:date="2021-04-29T16:20:00Z" w:name="move70605653"/>
      <w:moveFrom w:id="62" w:author="Christopher Golden" w:date="2021-04-29T16:20:00Z">
        <w:r w:rsidRPr="006D5AF0" w:rsidDel="00F071B4">
          <w:rPr>
            <w:lang w:val="en-GB"/>
          </w:rPr>
          <w:t xml:space="preserve">To assess the role of increased diversity in the aquatic food system, we compared estimated nutrient outputs with and without species diversity fully disaggregated. </w:t>
        </w:r>
      </w:moveFrom>
      <w:moveFromRangeEnd w:id="61"/>
      <w:r w:rsidRPr="006D5AF0">
        <w:rPr>
          <w:lang w:val="en-GB"/>
        </w:rPr>
        <w:t xml:space="preserve">Instead of twelve GND categories for aquatic foods, we used individual consumption and nutrient composition values for 2,143 taxa. This comparison allowed us to determine whether incorporating species diversity shifted our understanding of the nutrients supplied by aquatic foods, as opposed to relying on the most common commercial species present in the GND (Fig. 2). When using the disaggregated model outputs in the baseline scenario, we found that resulting consumption increased across most measured nutrient intakes, reflecting a significantly higher supply of </w:t>
      </w:r>
      <w:ins w:id="63" w:author="Christopher Golden" w:date="2021-04-30T14:42:00Z">
        <w:r w:rsidR="007B0C74" w:rsidRPr="006D5AF0">
          <w:rPr>
            <w:lang w:val="en-GB"/>
          </w:rPr>
          <w:t>calcium (8%</w:t>
        </w:r>
        <w:r w:rsidR="007B0C74" w:rsidRPr="007B0C74">
          <w:rPr>
            <w:lang w:val="en-GB"/>
          </w:rPr>
          <w:t xml:space="preserve"> </w:t>
        </w:r>
        <w:r w:rsidR="007B0C74" w:rsidRPr="006D5AF0">
          <w:rPr>
            <w:lang w:val="en-GB"/>
          </w:rPr>
          <w:t>higher; median across countries)</w:t>
        </w:r>
        <w:r w:rsidR="007B0C74">
          <w:rPr>
            <w:lang w:val="en-GB"/>
          </w:rPr>
          <w:t xml:space="preserve">, </w:t>
        </w:r>
      </w:ins>
      <w:r w:rsidRPr="006D5AF0">
        <w:rPr>
          <w:lang w:val="en-GB"/>
        </w:rPr>
        <w:t>iron (4%</w:t>
      </w:r>
      <w:del w:id="64" w:author="Christopher Golden" w:date="2021-04-30T14:42:00Z">
        <w:r w:rsidRPr="006D5AF0" w:rsidDel="007B0C74">
          <w:rPr>
            <w:lang w:val="en-GB"/>
          </w:rPr>
          <w:delText xml:space="preserve"> higher; median across countries</w:delText>
        </w:r>
      </w:del>
      <w:r w:rsidRPr="006D5AF0">
        <w:rPr>
          <w:lang w:val="en-GB"/>
        </w:rPr>
        <w:t xml:space="preserve">), </w:t>
      </w:r>
      <w:ins w:id="65" w:author="Christopher Golden" w:date="2021-04-30T14:42:00Z">
        <w:r w:rsidR="007B0C74">
          <w:rPr>
            <w:lang w:val="en-GB"/>
          </w:rPr>
          <w:t xml:space="preserve">omega-3 long-chain polyunsaturated </w:t>
        </w:r>
        <w:r w:rsidR="007B0C74" w:rsidRPr="006D5AF0">
          <w:rPr>
            <w:lang w:val="en-GB"/>
          </w:rPr>
          <w:t>fatty acids (186%),</w:t>
        </w:r>
      </w:ins>
      <w:ins w:id="66" w:author="Christopher Golden" w:date="2021-04-30T14:43:00Z">
        <w:r w:rsidR="007B0C74">
          <w:rPr>
            <w:lang w:val="en-GB"/>
          </w:rPr>
          <w:t xml:space="preserve"> </w:t>
        </w:r>
      </w:ins>
      <w:r w:rsidRPr="006D5AF0">
        <w:rPr>
          <w:lang w:val="en-GB"/>
        </w:rPr>
        <w:t xml:space="preserve">zinc (4%), </w:t>
      </w:r>
      <w:del w:id="67" w:author="Christopher Golden" w:date="2021-04-30T14:42:00Z">
        <w:r w:rsidRPr="006D5AF0" w:rsidDel="007B0C74">
          <w:rPr>
            <w:lang w:val="en-GB"/>
          </w:rPr>
          <w:delText>calcium (8%), fatty acids (186%),</w:delText>
        </w:r>
      </w:del>
      <w:r w:rsidRPr="006D5AF0">
        <w:rPr>
          <w:lang w:val="en-GB"/>
        </w:rPr>
        <w:t xml:space="preserve"> and vitamin B</w:t>
      </w:r>
      <w:r w:rsidRPr="00D83A0E">
        <w:rPr>
          <w:vertAlign w:val="subscript"/>
          <w:lang w:val="en-GB"/>
          <w:rPrChange w:id="68" w:author="Christopher Golden" w:date="2021-04-30T15:37:00Z">
            <w:rPr>
              <w:lang w:val="en-GB"/>
            </w:rPr>
          </w:rPrChange>
        </w:rPr>
        <w:t>12</w:t>
      </w:r>
      <w:r w:rsidRPr="006D5AF0">
        <w:rPr>
          <w:lang w:val="en-GB"/>
        </w:rPr>
        <w:t xml:space="preserve"> (13%), with a 1% decline in vitamin A. This provides evidence that narrowly focusing on the nutrient contributions of commercially important species groups underestimates the potential benefits of all aquatic foods, especially the diverse foods harvested in small-scale fisheries, for human nutrition.</w:t>
      </w:r>
    </w:p>
    <w:p w14:paraId="3C3B2C58" w14:textId="77777777" w:rsidR="00173AC7" w:rsidRPr="006D5AF0" w:rsidRDefault="00173AC7">
      <w:pPr>
        <w:spacing w:line="276" w:lineRule="auto"/>
        <w:rPr>
          <w:lang w:val="en-GB"/>
        </w:rPr>
      </w:pPr>
    </w:p>
    <w:p w14:paraId="4520F540" w14:textId="77777777" w:rsidR="00173AC7" w:rsidRPr="006D5AF0" w:rsidRDefault="004857A7">
      <w:pPr>
        <w:spacing w:line="276" w:lineRule="auto"/>
        <w:rPr>
          <w:b/>
          <w:i/>
          <w:lang w:val="en-GB"/>
        </w:rPr>
      </w:pPr>
      <w:r w:rsidRPr="006D5AF0">
        <w:rPr>
          <w:b/>
          <w:i/>
          <w:lang w:val="en-GB"/>
        </w:rPr>
        <w:t>Aquatic foods can slow the nutrition transition and reduce the global burden of disease</w:t>
      </w:r>
    </w:p>
    <w:p w14:paraId="1C6D6474" w14:textId="77777777" w:rsidR="00173AC7" w:rsidRPr="006D5AF0" w:rsidRDefault="00173AC7">
      <w:pPr>
        <w:spacing w:line="276" w:lineRule="auto"/>
        <w:rPr>
          <w:b/>
          <w:i/>
          <w:lang w:val="en-GB"/>
        </w:rPr>
      </w:pPr>
    </w:p>
    <w:p w14:paraId="2BB38591" w14:textId="7DBC6C6E" w:rsidR="00173AC7" w:rsidRPr="006D5AF0" w:rsidRDefault="004857A7">
      <w:pPr>
        <w:spacing w:line="276" w:lineRule="auto"/>
        <w:rPr>
          <w:lang w:val="en-GB"/>
        </w:rPr>
      </w:pPr>
      <w:r w:rsidRPr="006D5AF0">
        <w:rPr>
          <w:lang w:val="en-GB"/>
        </w:rPr>
        <w:t xml:space="preserve">In addition to the key role of aquatic foods in providing essential micronutrients, </w:t>
      </w:r>
      <w:ins w:id="69" w:author="Christopher Golden" w:date="2021-04-27T10:46:00Z">
        <w:r w:rsidR="005C36EA">
          <w:rPr>
            <w:lang w:val="en-GB"/>
          </w:rPr>
          <w:t xml:space="preserve">long-chain </w:t>
        </w:r>
      </w:ins>
      <w:r w:rsidRPr="006D5AF0">
        <w:rPr>
          <w:lang w:val="en-GB"/>
        </w:rPr>
        <w:t xml:space="preserve">omega-3 fatty acids, and protein, particularly to people in the Global South, aquatic foods are also critical for preventing diet-related non-communicable diseases such as hypertension, heart disease, stroke, and diabetes. These health benefits are delivered through two mechanisms. First, aquatic foods directly provide </w:t>
      </w:r>
      <w:ins w:id="70" w:author="Christopher Golden" w:date="2021-04-27T10:46:00Z">
        <w:r w:rsidR="005C36EA">
          <w:rPr>
            <w:lang w:val="en-GB"/>
          </w:rPr>
          <w:t xml:space="preserve">long-chain </w:t>
        </w:r>
      </w:ins>
      <w:r w:rsidRPr="006D5AF0">
        <w:rPr>
          <w:lang w:val="en-GB"/>
        </w:rPr>
        <w:t xml:space="preserve">omega-3 fatty acids, which have been shown to </w:t>
      </w:r>
      <w:ins w:id="71" w:author="Christopher Golden" w:date="2021-04-30T10:52:00Z">
        <w:r w:rsidR="00547FC9">
          <w:rPr>
            <w:lang w:val="en-GB"/>
          </w:rPr>
          <w:t xml:space="preserve">potentially </w:t>
        </w:r>
      </w:ins>
      <w:r w:rsidRPr="006D5AF0">
        <w:rPr>
          <w:lang w:val="en-GB"/>
        </w:rPr>
        <w:t>improve eye health, brain function, and reduce the incidence of heart disease</w:t>
      </w:r>
      <w:ins w:id="72" w:author="Christopher Golden" w:date="2021-04-27T10:47:00Z">
        <w:r w:rsidR="005C36EA">
          <w:rPr>
            <w:lang w:val="en-GB"/>
          </w:rPr>
          <w:t xml:space="preserve"> and</w:t>
        </w:r>
      </w:ins>
      <w:del w:id="73" w:author="Christopher Golden" w:date="2021-04-27T10:47:00Z">
        <w:r w:rsidRPr="006D5AF0" w:rsidDel="005C36EA">
          <w:rPr>
            <w:lang w:val="en-GB"/>
          </w:rPr>
          <w:delText>,</w:delText>
        </w:r>
      </w:del>
      <w:r w:rsidRPr="006D5AF0">
        <w:rPr>
          <w:lang w:val="en-GB"/>
        </w:rPr>
        <w:t xml:space="preserve"> certain types of cancers</w:t>
      </w:r>
      <w:del w:id="74" w:author="Christopher Golden" w:date="2021-04-27T10:47:00Z">
        <w:r w:rsidRPr="006D5AF0" w:rsidDel="005C36EA">
          <w:rPr>
            <w:lang w:val="en-GB"/>
          </w:rPr>
          <w:delText>, and anxiety and depression</w:delText>
        </w:r>
      </w:del>
      <w:r w:rsidR="00804191" w:rsidRPr="006D5AF0">
        <w:rPr>
          <w:lang w:val="en-GB"/>
        </w:rPr>
        <w:fldChar w:fldCharType="begin"/>
      </w:r>
      <w:r w:rsidR="003A65E1" w:rsidRPr="006D5AF0">
        <w:rPr>
          <w:lang w:val="en-GB"/>
        </w:rPr>
        <w:instrText xml:space="preserve"> ADDIN ZOTERO_ITEM CSL_CITATION {"citationID":"O6jdvmtF","properties":{"formattedCitation":"\\super 18,19\\nosupersub{}","plainCitation":"18,19","noteIndex":0},"citationItems":[{"id":11436,"uris":["http://zotero.org/users/508201/items/BEA9RN99"],"uri":["http://zotero.org/users/508201/items/BEA9RN99"],"itemData":{"id":11436,"type":"article-journal","container-title":"The New England journal of medicine","DOI":"10.1056/NEJMc1902636","ISSN":"1533-4406","issue":"19","language":"eng","note":"publisher-place: United States","page":"1879–1880","source":"hollis.harvard.edu","title":"Marine n-3 Fatty Acids and Vitamin D Supplementation and Primary Prevention. Reply","volume":"380","author":[{"family":"Manson","given":"JoAnn E."},{"family":"Mora","given":"Samia"},{"family":"Cook","given":"Nancy R."}],"issued":{"date-parts":[["2019"]]}}},{"id":11447,"uris":["http://zotero.org/users/508201/items/PF87ATIP"],"uri":["http://zotero.org/users/508201/items/PF87ATIP"],"itemData":{"id":11447,"type":"article-journal","abstract":"IMPORTANCE: Previous studies have shown distinct associations between specific dietary fat and cardiovascular disease. However, evidence on specific dietary fat and mortality remains limited and inconsistent. OBJECTIVE: To examine the associations of specific dietary fats with total and cause-specific mortality in 2 large ongoing cohort studies. DESIGN, SETTING, AND PARTICIPANTS: This cohort study investigated 83 349 women from the Nurses’ Health Study (July 1, 1980, to June 30, 2012) and 42 884 men from the Health Professionals Follow-up Study (February 1, 1986, to January 31, 2012) who were free of cardiovascular disease, cancer, and types 1 and 2 diabetes at baseline. Dietary fat intake was assessed at baseline and updated every 2 to 4 years. Information on mortality was obtained from systematic searches of the vital records of states and the National Death Index, supplemented by reports from family members or postal authorities. Data were analyzed from September 18, 2014, to March 27, 2016. MAIN OUTCOMES AND MEASURES: Total and cause-specific mortality. RESULTS: During 3 439 954 person-years of follow-up, 33 304 deaths were documented. After adjustment for known and suspected risk factors, dietary total fat compared with total carbohydrates was inversely associated with total mortality (hazard ratio [HR] comparing extreme quintiles, 0.84; 95% CI, 0.81-0.88; P &lt; .001 for trend). The HRs of total mortality comparing extreme quintiles of specific dietary fats were 1.08 (95% CI, 1.03-1.14) for saturated fat, 0.81 (95% CI, 0.78-0.84) for polyunsaturated fatty acid (PUFA), 0.89 (95% CI, 0.84-0.94) for monounsaturated fatty acid (MUFA), and 1.13 (95% CI, 1.07-1.18) for trans-fat (P &lt; .001 for trend for all). Replacing 5% of energy from saturated fats with equivalent energy from PUFA and MUFA was associated with estimated reductions in total mortality of 27% (HR, 0.73; 95% CI, 0.70-0.77) and 13% (HR, 0.87; 95% CI, 0.82-0.93), respectively. The HR for total mortality comparing extreme quintiles of ω-6 PUFA intake was 0.85 (95% CI, 0.81-0.89; P &lt; .001 for trend). Intake of ω-6 PUFA, especially linoleic acid, was inversely associated with mortality owing to most major causes, whereas marine ω-3 PUFA intake was associated with a modestly lower total mortality (HR comparing extreme quintiles, 0.96; 95% CI, 0.93-1.00; P = .002 for trend). CONCLUSIONS AND RELEVANCE: Different types of dietary fats have divergent associations with total and cause-specific mortality. These findings support current dietary recommendations to replace saturated fat and trans-fat with unsaturated fats.","container-title":"JAMA internal medicine","DOI":"10.1001/jamainternmed.2016.2417","ISSN":"2168-6106","issue":"8","language":"eng","note":"publisher-place: United States\npublisher: American Medical Association, American Medical Association AMA","page":"1134–1145","source":"hollis.harvard.edu","title":"Association of Specific Dietary Fats With Total and Cause-Specific Mortality","volume":"176","author":[{"family":"Wang","given":"Dong D."},{"family":"Li","given":"Yanping"},{"family":"Chiuve","given":"Stephanie E."},{"family":"Stampfer","given":"Meir J."},{"family":"Manson","given":"JoAnn E."},{"family":"Rimm","given":"Eric B."},{"family":"Willett","given":"Walter C."},{"family":"Hu","given":"Frank B."}],"issued":{"date-parts":[["2016"]]}}}],"schema":"https://github.com/citation-style-language/schema/raw/master/csl-citation.json"} </w:instrText>
      </w:r>
      <w:r w:rsidR="00804191" w:rsidRPr="006D5AF0">
        <w:rPr>
          <w:lang w:val="en-GB"/>
        </w:rPr>
        <w:fldChar w:fldCharType="separate"/>
      </w:r>
      <w:r w:rsidR="003A65E1" w:rsidRPr="006D5AF0">
        <w:rPr>
          <w:vertAlign w:val="superscript"/>
          <w:lang w:val="en-GB"/>
        </w:rPr>
        <w:t>18,19</w:t>
      </w:r>
      <w:r w:rsidR="00804191" w:rsidRPr="006D5AF0">
        <w:rPr>
          <w:lang w:val="en-GB"/>
        </w:rPr>
        <w:fldChar w:fldCharType="end"/>
      </w:r>
      <w:r w:rsidRPr="006D5AF0">
        <w:rPr>
          <w:lang w:val="en-GB"/>
        </w:rPr>
        <w:t xml:space="preserve">. Second, aquatic foods displace the consumption of more harmful animal-source foods such as red and processed meats, particularly in the Global North, or can </w:t>
      </w:r>
      <w:r w:rsidRPr="006D5AF0">
        <w:rPr>
          <w:lang w:val="en-GB"/>
        </w:rPr>
        <w:lastRenderedPageBreak/>
        <w:t>attenuate the increase in consumption in the Global South</w:t>
      </w:r>
      <w:r w:rsidR="00804191" w:rsidRPr="006D5AF0">
        <w:rPr>
          <w:lang w:val="en-GB"/>
        </w:rPr>
        <w:fldChar w:fldCharType="begin"/>
      </w:r>
      <w:r w:rsidR="003A65E1" w:rsidRPr="006D5AF0">
        <w:rPr>
          <w:lang w:val="en-GB"/>
        </w:rPr>
        <w:instrText xml:space="preserve"> ADDIN ZOTERO_ITEM CSL_CITATION {"citationID":"chBRe5dC","properties":{"formattedCitation":"\\super 20,21\\nosupersub{}","plainCitation":"20,21","noteIndex":0},"citationItems":[{"id":11529,"uris":["http://zotero.org/users/508201/items/6YD4B2IK"],"uri":["http://zotero.org/users/508201/items/6YD4B2IK"],"itemData":{"id":11529,"type":"article-journal","abstract":"Fish demand patterns in nine Asian countries were investigated using a multistage budgeting framework allowing a disaggregated approach to analysing fish consumption. This paper highlights the heterogeneity of fisheries products in terms of species, sources and cultural responses of consumers, factors that are important in fish demand under the Asian setting. Specifically, fish demand by income groups were compared to determine how the low- and high-income households respond to price and income changes. Results showed that the estimated price and income elasticities of all fish types included in the study were relatively more elastic among the poorer households.","container-title":"The Australian journal of agricultural and resource economics","DOI":"10.1111/j.1467-8489.2008.00418.x","ISSN":"1364-985X","issue":"3","language":"eng","note":"publisher-place: Melbourne, Australia\npublisher: Blackwell Publishing, Blackwell Publishing Asia, Wiley Subscription Services, Inc","page":"321–338","source":"hollis.harvard.edu","title":"Demand for fish in Asia: a cross-country analysis","title-short":"Demand for fish in Asia","volume":"52","author":[{"family":"Dey","given":"Madan Mohan"},{"family":"Garcia","given":"Yolanda T."},{"family":"Praduman","given":"Kumar"},{"family":"Piumsombun","given":"Somying"},{"family":"Haque","given":"Muhammad Sirajul"},{"family":"Li","given":"Luping"},{"family":"Radam","given":"Alias"},{"family":"Senaratne","given":"Athula"},{"family":"Khiem","given":"Nguyen Tri"},{"family":"Koeshendrajana","given":"Sonny"}],"issued":{"date-parts":[["2008"]]}}},{"id":11528,"uris":["http://zotero.org/users/508201/items/IW9T7KVT"],"uri":["http://zotero.org/users/508201/items/IW9T7KVT"],"itemData":{"id":11528,"type":"article-journal","abstract":"Several studies have estimated the demand for fish using a variety of modeling procedures. In light of differences in the literature, we perform a meta-analysis of the own-price elasticity of fish from a survey of 168 studies. Regressing the own-price elasticity on study characteristics, we find the own-price elasticity is sensitive to demand specification, data issues, estimation method, and publication characteristics. Also, not only is the demand for salmon more price elastic compared to other fish, but the U.S. demand for fish is more price elastic compared to other countries.","container-title":"Aquaculture economics &amp; management","DOI":"10.1080/13657300903123985","ISSN":"1365-7305","issue":"3","language":"eng","note":"publisher: Taylor &amp; Francis Group","page":"235–245","source":"hollis.harvard.edu","title":"THE DEMAND FOR FISH: A META-ANALYSIS OF THE OWN-PRICE ELASTICITY","title-short":"THE DEMAND FOR FISH","volume":"13","author":[{"family":"Gallet","given":"Craig A."}],"issued":{"date-parts":[["2009"]]}}}],"schema":"https://github.com/citation-style-language/schema/raw/master/csl-citation.json"} </w:instrText>
      </w:r>
      <w:r w:rsidR="00804191" w:rsidRPr="006D5AF0">
        <w:rPr>
          <w:lang w:val="en-GB"/>
        </w:rPr>
        <w:fldChar w:fldCharType="separate"/>
      </w:r>
      <w:r w:rsidR="003A65E1" w:rsidRPr="006D5AF0">
        <w:rPr>
          <w:vertAlign w:val="superscript"/>
          <w:lang w:val="en-GB"/>
        </w:rPr>
        <w:t>20,21</w:t>
      </w:r>
      <w:r w:rsidR="00804191" w:rsidRPr="006D5AF0">
        <w:rPr>
          <w:lang w:val="en-GB"/>
        </w:rPr>
        <w:fldChar w:fldCharType="end"/>
      </w:r>
      <w:r w:rsidRPr="006D5AF0">
        <w:rPr>
          <w:lang w:val="en-GB"/>
        </w:rPr>
        <w:t>, in both cases reducing the risk of diet-related non-communicable disease</w:t>
      </w:r>
      <w:r w:rsidR="00804191" w:rsidRPr="006D5AF0">
        <w:rPr>
          <w:lang w:val="en-GB"/>
        </w:rPr>
        <w:fldChar w:fldCharType="begin"/>
      </w:r>
      <w:r w:rsidR="003A65E1" w:rsidRPr="006D5AF0">
        <w:rPr>
          <w:lang w:val="en-GB"/>
        </w:rPr>
        <w:instrText xml:space="preserve"> ADDIN ZOTERO_ITEM CSL_CITATION {"citationID":"1nNbzHVg","properties":{"formattedCitation":"\\super 22\\nosupersub{}","plainCitation":"22","noteIndex":0},"citationItems":[{"id":222,"uris":["http://zotero.org/users/508201/items/PJKP2RVJ"],"uri":["http://zotero.org/users/508201/items/PJKP2RVJ"],"itemData":{"id":222,"type":"article-journal","abstract":"Although fish consumption may have an influence on specific mortality of major chronic diseases, the relationship between fish consumption and all-cause mortality remains inconsistent. We performed a systematic search of publications using PubMed and Web of science up to 31 December 2014. Summary relative risk (RR) for the highest versus lowest category of fish consumption on risk of all-cause mortality was calculated by using a random effects model. Potential nonlinear relation was tested by modeling fish intake using restricted cubic splines with three knots at fixed percentiles of the distribution. Twelve prospective cohort studies with 672,389 participants and 57,641 deaths were included in this meta-analysis. Compared with the lowest category, the highest category of fish intake was associated with about a 6% significantly lower risk of all-cause mortality (RR=0.94, 95% confidence interval (CI): 0.90, 0.98; I(2)=39.1%, P=0.06). The dose-response analysis indicated a nonlinear relationship between fish consumption and all-cause mortality. Compared with never consumers, consumption of 60 g of fish per day was associated with a 12% reduction (RR=0.88, 95% CI: 0.83, 0.93) in risk of total death. These results imply that fish consumption was associated with a reduced risk of all-cause mortality.","container-title":"European journal of clinical nutrition","DOI":"10.1038/ejcn.2015.72","ISSN":"1476-5640","issue":"2","language":"eng","note":"publisher-place: England\npublisher: Springer Science and Business Media LLC, Nature Publishing Group","page":"155–161","source":"hollis.harvard.edu","title":"Fish consumption and all-cause mortality: a meta-analysis of cohort studies","title-short":"Fish consumption and all-cause mortality","volume":"70","author":[{"family":"Zhao","given":"L.-G."},{"family":"Sun","given":"J.-W."},{"family":"Yang","given":"Y."},{"family":"Ma","given":"X."},{"family":"Wang","given":"Y.-Y."},{"family":"Xiang","given":"Y.-B."}],"issued":{"date-parts":[["2015"]]}}}],"schema":"https://github.com/citation-style-language/schema/raw/master/csl-citation.json"} </w:instrText>
      </w:r>
      <w:r w:rsidR="00804191" w:rsidRPr="006D5AF0">
        <w:rPr>
          <w:lang w:val="en-GB"/>
        </w:rPr>
        <w:fldChar w:fldCharType="separate"/>
      </w:r>
      <w:r w:rsidR="003A65E1" w:rsidRPr="006D5AF0">
        <w:rPr>
          <w:vertAlign w:val="superscript"/>
          <w:lang w:val="en-GB"/>
        </w:rPr>
        <w:t>22</w:t>
      </w:r>
      <w:r w:rsidR="00804191" w:rsidRPr="006D5AF0">
        <w:rPr>
          <w:lang w:val="en-GB"/>
        </w:rPr>
        <w:fldChar w:fldCharType="end"/>
      </w:r>
      <w:r w:rsidRPr="006D5AF0">
        <w:rPr>
          <w:lang w:val="en-GB"/>
        </w:rPr>
        <w:t>.</w:t>
      </w:r>
    </w:p>
    <w:p w14:paraId="2117D3D5" w14:textId="556FC547" w:rsidR="00173AC7" w:rsidRPr="006D5AF0" w:rsidRDefault="004857A7">
      <w:pPr>
        <w:spacing w:line="276" w:lineRule="auto"/>
        <w:rPr>
          <w:lang w:val="en-GB"/>
        </w:rPr>
      </w:pPr>
      <w:r w:rsidRPr="006D5AF0">
        <w:rPr>
          <w:lang w:val="en-GB"/>
        </w:rPr>
        <w:tab/>
        <w:t xml:space="preserve">In much of the Global North, an increase in aquatic food consumption was associated either with reductions in red meat, poultry, eggs, and dairy consumption, or with no significant impact (i.e., no </w:t>
      </w:r>
      <w:r w:rsidR="00804191" w:rsidRPr="006D5AF0">
        <w:rPr>
          <w:lang w:val="en-GB"/>
        </w:rPr>
        <w:t>discernible</w:t>
      </w:r>
      <w:r w:rsidRPr="006D5AF0">
        <w:rPr>
          <w:lang w:val="en-GB"/>
        </w:rPr>
        <w:t xml:space="preserve"> increases; Fig. 3). In the Global South, an increase in aquatic foods consumption was not associated with declines in the consumption of red meat, poultry, eggs, and dairy.</w:t>
      </w:r>
    </w:p>
    <w:p w14:paraId="2A266926" w14:textId="50DCB491" w:rsidR="00173AC7" w:rsidRPr="006D5AF0" w:rsidRDefault="004857A7">
      <w:pPr>
        <w:spacing w:line="276" w:lineRule="auto"/>
        <w:rPr>
          <w:lang w:val="en-GB"/>
        </w:rPr>
      </w:pPr>
      <w:r w:rsidRPr="006D5AF0">
        <w:rPr>
          <w:lang w:val="en-GB"/>
        </w:rPr>
        <w:t xml:space="preserve">  </w:t>
      </w:r>
    </w:p>
    <w:p w14:paraId="1E9C9752" w14:textId="3E07ECE7" w:rsidR="00173AC7" w:rsidRPr="006D5AF0" w:rsidRDefault="004857A7">
      <w:pPr>
        <w:spacing w:line="276" w:lineRule="auto"/>
        <w:rPr>
          <w:lang w:val="en-GB"/>
        </w:rPr>
      </w:pPr>
      <w:r w:rsidRPr="006D5AF0">
        <w:rPr>
          <w:lang w:val="en-GB"/>
        </w:rPr>
        <w:t>The combined dietary effect of increasing aquatic foods and reducing red and processed meats can lead to a reduced risk of hypertension, stroke, heart disease, diabetes, colorectal cancer, and breast cancer. Countries that are rapidly undergoing the nutrition transition are most likely to benefit from increases in aquatic foods production, which could avert their citizens’ trajectory towards harmful levels of meat consumption. These countries include: China, India, Philippines, Malaysia, Indonesia,</w:t>
      </w:r>
      <w:r w:rsidR="00804191" w:rsidRPr="006D5AF0">
        <w:rPr>
          <w:lang w:val="en-GB"/>
        </w:rPr>
        <w:t xml:space="preserve"> </w:t>
      </w:r>
      <w:r w:rsidRPr="006D5AF0">
        <w:rPr>
          <w:lang w:val="en-GB"/>
        </w:rPr>
        <w:t xml:space="preserve">Vietnam, South Korea, Mexico, Brazil, Peru, Chile, Nigeria, Russia, USA, and Canada, among others (Fig. 3). </w:t>
      </w:r>
    </w:p>
    <w:p w14:paraId="7865E753" w14:textId="77777777" w:rsidR="00173AC7" w:rsidRPr="006D5AF0" w:rsidRDefault="00173AC7">
      <w:pPr>
        <w:spacing w:line="276" w:lineRule="auto"/>
        <w:rPr>
          <w:lang w:val="en-GB"/>
        </w:rPr>
      </w:pPr>
    </w:p>
    <w:p w14:paraId="78684061" w14:textId="77777777" w:rsidR="00173AC7" w:rsidRPr="006D5AF0" w:rsidRDefault="004857A7">
      <w:pPr>
        <w:spacing w:line="276" w:lineRule="auto"/>
        <w:rPr>
          <w:b/>
          <w:i/>
          <w:lang w:val="en-GB"/>
        </w:rPr>
      </w:pPr>
      <w:r w:rsidRPr="006D5AF0">
        <w:rPr>
          <w:b/>
          <w:i/>
          <w:lang w:val="en-GB"/>
        </w:rPr>
        <w:t>Aquatic foods can reduce micronutrient deficiencies</w:t>
      </w:r>
    </w:p>
    <w:p w14:paraId="527AB25D" w14:textId="77777777" w:rsidR="00173AC7" w:rsidRPr="006D5AF0" w:rsidRDefault="00173AC7">
      <w:pPr>
        <w:spacing w:line="276" w:lineRule="auto"/>
        <w:rPr>
          <w:b/>
          <w:i/>
          <w:lang w:val="en-GB"/>
        </w:rPr>
      </w:pPr>
    </w:p>
    <w:p w14:paraId="48196DA1" w14:textId="4A34AB77" w:rsidR="00173AC7" w:rsidRPr="006D5AF0" w:rsidRDefault="004857A7">
      <w:pPr>
        <w:spacing w:line="276" w:lineRule="auto"/>
        <w:rPr>
          <w:lang w:val="en-GB"/>
        </w:rPr>
      </w:pPr>
      <w:r w:rsidRPr="006D5AF0">
        <w:rPr>
          <w:lang w:val="en-GB"/>
        </w:rPr>
        <w:t>Deficiencies in key micronutrients, such as iron, zinc, calcium, iodine, folate, vitamins A, B</w:t>
      </w:r>
      <w:r w:rsidRPr="00D83A0E">
        <w:rPr>
          <w:vertAlign w:val="subscript"/>
          <w:lang w:val="en-GB"/>
          <w:rPrChange w:id="75" w:author="Christopher Golden" w:date="2021-04-30T15:37:00Z">
            <w:rPr>
              <w:lang w:val="en-GB"/>
            </w:rPr>
          </w:rPrChange>
        </w:rPr>
        <w:t>12</w:t>
      </w:r>
      <w:r w:rsidRPr="006D5AF0">
        <w:rPr>
          <w:lang w:val="en-GB"/>
        </w:rPr>
        <w:t>, and D, ha</w:t>
      </w:r>
      <w:ins w:id="76" w:author="Christopher Golden" w:date="2021-05-03T10:35:00Z">
        <w:r w:rsidR="00615A47">
          <w:rPr>
            <w:lang w:val="en-GB"/>
          </w:rPr>
          <w:t>ve</w:t>
        </w:r>
      </w:ins>
      <w:del w:id="77" w:author="Christopher Golden" w:date="2021-05-03T10:35:00Z">
        <w:r w:rsidRPr="006D5AF0" w:rsidDel="00615A47">
          <w:rPr>
            <w:lang w:val="en-GB"/>
          </w:rPr>
          <w:delText>s</w:delText>
        </w:r>
      </w:del>
      <w:r w:rsidRPr="006D5AF0">
        <w:rPr>
          <w:rFonts w:eastAsia="Gungsuh"/>
          <w:lang w:val="en-GB"/>
        </w:rPr>
        <w:t xml:space="preserve"> led to 1 million premature deaths annually</w:t>
      </w:r>
      <w:r w:rsidR="00804191" w:rsidRPr="006D5AF0">
        <w:rPr>
          <w:rFonts w:eastAsia="Gungsuh"/>
          <w:lang w:val="en-GB"/>
        </w:rPr>
        <w:fldChar w:fldCharType="begin"/>
      </w:r>
      <w:r w:rsidR="00932137">
        <w:rPr>
          <w:rFonts w:eastAsia="Gungsuh"/>
          <w:lang w:val="en-GB"/>
        </w:rPr>
        <w:instrText xml:space="preserve"> ADDIN ZOTERO_ITEM CSL_CITATION {"citationID":"if911xeK","properties":{"formattedCitation":"\\super 23\\nosupersub{}","plainCitation":"23","noteIndex":0},"citationItems":[{"id":11464,"uris":["http://zotero.org/users/508201/items/GQQQG3KJ"],"uri":["http://zotero.org/users/508201/items/GQQQG3KJ"],"itemData":{"id":11464,"type":"article","title":"Global Nutrition Report: Action on equity to end malnutrition. Bristol, UK: Development Initiatives.","author":[{"family":"Global Nutrition Report","given":""}],"issued":{"date-parts":[["2020"]]}}}],"schema":"https://github.com/citation-style-language/schema/raw/master/csl-citation.json"} </w:instrText>
      </w:r>
      <w:r w:rsidR="00804191" w:rsidRPr="006D5AF0">
        <w:rPr>
          <w:rFonts w:eastAsia="Gungsuh"/>
          <w:lang w:val="en-GB"/>
        </w:rPr>
        <w:fldChar w:fldCharType="separate"/>
      </w:r>
      <w:r w:rsidR="00932137" w:rsidRPr="00932137">
        <w:rPr>
          <w:vertAlign w:val="superscript"/>
        </w:rPr>
        <w:t>23</w:t>
      </w:r>
      <w:r w:rsidR="00804191" w:rsidRPr="006D5AF0">
        <w:rPr>
          <w:rFonts w:eastAsia="Gungsuh"/>
          <w:lang w:val="en-GB"/>
        </w:rPr>
        <w:fldChar w:fldCharType="end"/>
      </w:r>
      <w:r w:rsidRPr="006D5AF0">
        <w:rPr>
          <w:rFonts w:eastAsia="Gungsuh"/>
          <w:lang w:val="en-GB"/>
        </w:rPr>
        <w:t>. Further, an estimated 30% of the global population (≈2.3 billion people) have diets deficient in at least one micronutrient</w:t>
      </w:r>
      <w:r w:rsidR="00804191" w:rsidRPr="006D5AF0">
        <w:rPr>
          <w:rFonts w:eastAsia="Gungsuh"/>
          <w:lang w:val="en-GB"/>
        </w:rPr>
        <w:fldChar w:fldCharType="begin"/>
      </w:r>
      <w:r w:rsidR="00932137">
        <w:rPr>
          <w:rFonts w:eastAsia="Gungsuh"/>
          <w:lang w:val="en-GB"/>
        </w:rPr>
        <w:instrText xml:space="preserve"> ADDIN ZOTERO_ITEM CSL_CITATION {"citationID":"7qbtUfqb","properties":{"formattedCitation":"\\super 23\\nosupersub{}","plainCitation":"23","noteIndex":0},"citationItems":[{"id":11464,"uris":["http://zotero.org/users/508201/items/GQQQG3KJ"],"uri":["http://zotero.org/users/508201/items/GQQQG3KJ"],"itemData":{"id":11464,"type":"article","title":"Global Nutrition Report: Action on equity to end malnutrition. Bristol, UK: Development Initiatives.","author":[{"family":"Global Nutrition Report","given":""}],"issued":{"date-parts":[["2020"]]}}}],"schema":"https://github.com/citation-style-language/schema/raw/master/csl-citation.json"} </w:instrText>
      </w:r>
      <w:r w:rsidR="00804191" w:rsidRPr="006D5AF0">
        <w:rPr>
          <w:rFonts w:eastAsia="Gungsuh"/>
          <w:lang w:val="en-GB"/>
        </w:rPr>
        <w:fldChar w:fldCharType="separate"/>
      </w:r>
      <w:r w:rsidR="00932137" w:rsidRPr="00932137">
        <w:rPr>
          <w:vertAlign w:val="superscript"/>
        </w:rPr>
        <w:t>23</w:t>
      </w:r>
      <w:r w:rsidR="00804191" w:rsidRPr="006D5AF0">
        <w:rPr>
          <w:rFonts w:eastAsia="Gungsuh"/>
          <w:lang w:val="en-GB"/>
        </w:rPr>
        <w:fldChar w:fldCharType="end"/>
      </w:r>
      <w:r w:rsidRPr="006D5AF0">
        <w:rPr>
          <w:lang w:val="en-GB"/>
        </w:rPr>
        <w:t xml:space="preserve">. </w:t>
      </w:r>
      <w:ins w:id="78" w:author="Christopher Golden" w:date="2021-04-27T10:52:00Z">
        <w:r w:rsidR="005C36EA">
          <w:rPr>
            <w:lang w:val="en-GB"/>
          </w:rPr>
          <w:t>Inadequate nutrient intakes</w:t>
        </w:r>
      </w:ins>
      <w:del w:id="79" w:author="Christopher Golden" w:date="2021-04-27T10:52:00Z">
        <w:r w:rsidRPr="006D5AF0" w:rsidDel="005C36EA">
          <w:rPr>
            <w:lang w:val="en-GB"/>
          </w:rPr>
          <w:delText>Nutri</w:delText>
        </w:r>
      </w:del>
      <w:del w:id="80" w:author="Christopher Golden" w:date="2021-04-27T10:51:00Z">
        <w:r w:rsidRPr="006D5AF0" w:rsidDel="005C36EA">
          <w:rPr>
            <w:lang w:val="en-GB"/>
          </w:rPr>
          <w:delText>ent</w:delText>
        </w:r>
      </w:del>
      <w:del w:id="81" w:author="Christopher Golden" w:date="2021-04-27T10:52:00Z">
        <w:r w:rsidRPr="006D5AF0" w:rsidDel="005C36EA">
          <w:rPr>
            <w:lang w:val="en-GB"/>
          </w:rPr>
          <w:delText xml:space="preserve"> deficiencies</w:delText>
        </w:r>
      </w:del>
      <w:r w:rsidRPr="006D5AF0">
        <w:rPr>
          <w:lang w:val="en-GB"/>
        </w:rPr>
        <w:t xml:space="preserve"> can arise from a variety of factors: 1) the formulation, availability, and accessibility of food systems; 2) ecological or environmental conditions</w:t>
      </w:r>
      <w:r w:rsidRPr="006D5AF0">
        <w:rPr>
          <w:sz w:val="27"/>
          <w:szCs w:val="27"/>
          <w:lang w:val="en-GB"/>
        </w:rPr>
        <w:t>—</w:t>
      </w:r>
      <w:r w:rsidRPr="006D5AF0">
        <w:rPr>
          <w:lang w:val="en-GB"/>
        </w:rPr>
        <w:t>such as soil nutrient loss, drought, or fishery declines</w:t>
      </w:r>
      <w:r w:rsidRPr="006D5AF0">
        <w:rPr>
          <w:sz w:val="27"/>
          <w:szCs w:val="27"/>
          <w:lang w:val="en-GB"/>
        </w:rPr>
        <w:t>—</w:t>
      </w:r>
      <w:r w:rsidRPr="006D5AF0">
        <w:rPr>
          <w:lang w:val="en-GB"/>
        </w:rPr>
        <w:t>that decrease availability; 3) reduced access to markets and natural resources through tariffs, fisheries governance, or other economic incentives; and/or 4) taste preferences, consumer behaviour, or other individualized factors</w:t>
      </w:r>
      <w:r w:rsidR="00615A47">
        <w:rPr>
          <w:lang w:val="en-GB"/>
        </w:rPr>
        <w:fldChar w:fldCharType="begin"/>
      </w:r>
      <w:r w:rsidR="007D4F20">
        <w:rPr>
          <w:lang w:val="en-GB"/>
        </w:rPr>
        <w:instrText xml:space="preserve"> ADDIN ZOTERO_ITEM CSL_CITATION {"citationID":"Q2qx8VTa","properties":{"formattedCitation":"\\super 24,25\\nosupersub{}","plainCitation":"24,25","noteIndex":0},"citationItems":[{"id":11941,"uris":["http://zotero.org/users/508201/items/D8KFKJJ3"],"uri":["http://zotero.org/users/508201/items/D8KFKJJ3"],"itemData":{"id":11941,"type":"article-journal","abstract":"An aspirational global food system is one that delivers across a suite of the Sustainable Development Goals (SDGs), including universal access to healthy diets, which can also codeliver on climate and environment SDGs. The literature has downplayed the relative contribution of dietary change to sustainable food systems. In this perspective article, we argue that the potential for positive transformational change in diets should not be underestimated, for two sets of reasons. First, the dynamism of diets over long‐term and, especially, recent history shows the potential for rapid and widespread change, including toward more diverse and healthier diets. Second, contemporary behavioral research demonstrates promising tactics to influence consumers’ dietary choices. Since the entire food system creates the circumstances of those choices, the most effective strategies to shift diets will involve multiple approaches that deliberately aim not just to influence consumers themselves but also to incentivize all actors in the food systems, taking into account multiple agendas and values. The effectiveness of actions will depend on the political economy at local, national, and global levels. Overall, there are reasons to be hopeful about the potential for accelerated global dietary change, given both historic trends and the growing suite of tools and approaches available.","container-title":"Annals of the New York Academy of Sciences","DOI":"10.1111/nyas.14446","ISSN":"0077-8923","issue":"1","language":"eng","note":"publisher-place: HOBOKEN\npublisher: WILEY","page":"3–17","source":"hollis.harvard.edu","title":"Changing diets and the transformation of the global food system","volume":"1478","author":[{"family":"Vermeulen","given":"Sonja J."},{"family":"Park","given":"Toby"},{"family":"Khoury","given":"Colin K."},{"family":"Béné","given":"Christophe"}],"issued":{"date-parts":[["2020"]]}}},{"id":11945,"uris":["http://zotero.org/users/508201/items/MDHRCI29"],"uri":["http://zotero.org/users/508201/items/MDHRCI29"],"itemData":{"id":11945,"type":"article-journal","title":"Naylor, R.L., et al. Dietary preferences drive the demand for blue foods. Nature Communications. (in review)"}}],"schema":"https://github.com/citation-style-language/schema/raw/master/csl-citation.json"} </w:instrText>
      </w:r>
      <w:r w:rsidR="00615A47">
        <w:rPr>
          <w:lang w:val="en-GB"/>
        </w:rPr>
        <w:fldChar w:fldCharType="separate"/>
      </w:r>
      <w:r w:rsidR="007D4F20" w:rsidRPr="007D4F20">
        <w:rPr>
          <w:vertAlign w:val="superscript"/>
        </w:rPr>
        <w:t>24,25</w:t>
      </w:r>
      <w:r w:rsidR="00615A47">
        <w:rPr>
          <w:lang w:val="en-GB"/>
        </w:rPr>
        <w:fldChar w:fldCharType="end"/>
      </w:r>
      <w:r w:rsidRPr="006D5AF0">
        <w:rPr>
          <w:lang w:val="en-GB"/>
        </w:rPr>
        <w:t>. Despite these factors, aquatic foods have the capability to reduce or fill this nutrient gap with bioavailable forms of micronutrients. Specifically, for particular geographies where both aquatic foods reliance and nutritional deficiencies are high (e.g., equatorial regions)</w:t>
      </w:r>
      <w:r w:rsidR="00026601" w:rsidRPr="006D5AF0">
        <w:rPr>
          <w:lang w:val="en-GB"/>
        </w:rPr>
        <w:fldChar w:fldCharType="begin"/>
      </w:r>
      <w:r w:rsidR="00026601" w:rsidRPr="006D5AF0">
        <w:rPr>
          <w:lang w:val="en-GB"/>
        </w:rPr>
        <w:instrText xml:space="preserve"> ADDIN ZOTERO_ITEM CSL_CITATION {"citationID":"pj3slYm3","properties":{"formattedCitation":"\\super 7\\nosupersub{}","plainCitation":"7","noteIndex":0},"citationItems":[{"id":72,"uris":["http://zotero.org/users/508201/items/W3EA5WHN"],"uri":["http://zotero.org/users/508201/items/W3EA5WHN"],"itemData":{"id":72,"type":"article-journal","abstract":"Christopher Golden and colleagues calculate that declining numbers of marine fish will spell more malnutrition in many developing nations.","container-title":"Nature","DOI":"10.1038/534317a","ISSN":"1476-4687","issue":"7607","language":"en","page":"317-320","source":"www.nature.com","title":"Nutrition: Fall in fish catch threatens human health","title-short":"Nutrition","volume":"534","author":[{"family":"Golden","given":"Christopher D."},{"family":"Allison","given":"Edward H."},{"family":"Cheung","given":"William W. L."},{"family":"Dey","given":"Madan M."},{"family":"Halpern","given":"Benjamin S."},{"family":"McCauley","given":"Douglas J."},{"family":"Smith","given":"Matthew"},{"family":"Vaitla","given":"Bapu"},{"family":"Zeller","given":"Dirk"},{"family":"Myers","given":"Samuel S."}],"issued":{"date-parts":[["2016",6]]}}}],"schema":"https://github.com/citation-style-language/schema/raw/master/csl-citation.json"} </w:instrText>
      </w:r>
      <w:r w:rsidR="00026601" w:rsidRPr="006D5AF0">
        <w:rPr>
          <w:lang w:val="en-GB"/>
        </w:rPr>
        <w:fldChar w:fldCharType="separate"/>
      </w:r>
      <w:r w:rsidR="00026601" w:rsidRPr="006D5AF0">
        <w:rPr>
          <w:vertAlign w:val="superscript"/>
          <w:lang w:val="en-GB"/>
        </w:rPr>
        <w:t>7</w:t>
      </w:r>
      <w:r w:rsidR="00026601" w:rsidRPr="006D5AF0">
        <w:rPr>
          <w:lang w:val="en-GB"/>
        </w:rPr>
        <w:fldChar w:fldCharType="end"/>
      </w:r>
      <w:r w:rsidRPr="006D5AF0">
        <w:rPr>
          <w:lang w:val="en-GB"/>
        </w:rPr>
        <w:t xml:space="preserve"> and in at-risk demographics, such as young children and pregnant and lactating women, who have the greatest nutritional needs.</w:t>
      </w:r>
    </w:p>
    <w:p w14:paraId="128F9D25" w14:textId="77777777" w:rsidR="00173AC7" w:rsidRPr="006D5AF0" w:rsidRDefault="00173AC7">
      <w:pPr>
        <w:spacing w:line="276" w:lineRule="auto"/>
        <w:rPr>
          <w:lang w:val="en-GB"/>
        </w:rPr>
      </w:pPr>
    </w:p>
    <w:p w14:paraId="6C5DC6CD" w14:textId="3AFC35B8" w:rsidR="00173AC7" w:rsidRPr="006D5AF0" w:rsidRDefault="001C163E" w:rsidP="00A27D24">
      <w:pPr>
        <w:rPr>
          <w:lang w:val="en-GB"/>
        </w:rPr>
      </w:pPr>
      <w:r w:rsidRPr="006D5AF0">
        <w:rPr>
          <w:highlight w:val="white"/>
          <w:lang w:val="en-GB"/>
        </w:rPr>
        <w:t xml:space="preserve">By 2030, aquatic foods will contribute a global average of 2.1-2.2% (range represents both scenarios) of </w:t>
      </w:r>
      <w:ins w:id="82" w:author="Christopher Golden" w:date="2021-04-30T15:24:00Z">
        <w:r w:rsidR="00B52A17">
          <w:rPr>
            <w:highlight w:val="white"/>
            <w:lang w:val="en-GB"/>
          </w:rPr>
          <w:t>energy</w:t>
        </w:r>
      </w:ins>
      <w:del w:id="83" w:author="Christopher Golden" w:date="2021-04-30T15:24:00Z">
        <w:r w:rsidRPr="006D5AF0" w:rsidDel="00B52A17">
          <w:rPr>
            <w:highlight w:val="white"/>
            <w:lang w:val="en-GB"/>
          </w:rPr>
          <w:delText>calories</w:delText>
        </w:r>
      </w:del>
      <w:r w:rsidRPr="006D5AF0">
        <w:rPr>
          <w:highlight w:val="white"/>
          <w:lang w:val="en-GB"/>
        </w:rPr>
        <w:t xml:space="preserve">, 13.0-13.7% of protein, 8.1-8.6% of iron, 7.8-8.2% of zinc, </w:t>
      </w:r>
      <w:ins w:id="84" w:author="Christopher Golden" w:date="2021-05-03T08:47:00Z">
        <w:r w:rsidR="00CC5107">
          <w:rPr>
            <w:highlight w:val="white"/>
            <w:lang w:val="en-GB"/>
          </w:rPr>
          <w:t xml:space="preserve">16.0 – 16.8% of calcium, </w:t>
        </w:r>
      </w:ins>
      <w:r w:rsidRPr="006D5AF0">
        <w:rPr>
          <w:highlight w:val="white"/>
          <w:lang w:val="en-GB"/>
        </w:rPr>
        <w:t>1.1-1.1% of vitamin A, 26.7-27.8% of vitamin B</w:t>
      </w:r>
      <w:r w:rsidRPr="00D83A0E">
        <w:rPr>
          <w:highlight w:val="white"/>
          <w:vertAlign w:val="subscript"/>
          <w:lang w:val="en-GB"/>
          <w:rPrChange w:id="85" w:author="Christopher Golden" w:date="2021-04-30T15:37:00Z">
            <w:rPr>
              <w:highlight w:val="white"/>
              <w:lang w:val="en-GB"/>
            </w:rPr>
          </w:rPrChange>
        </w:rPr>
        <w:t>12</w:t>
      </w:r>
      <w:r w:rsidRPr="006D5AF0">
        <w:rPr>
          <w:highlight w:val="white"/>
          <w:lang w:val="en-GB"/>
        </w:rPr>
        <w:t xml:space="preserve">, and </w:t>
      </w:r>
      <w:ins w:id="86" w:author="Christopher Golden" w:date="2021-04-27T10:37:00Z">
        <w:r w:rsidR="007E27D6">
          <w:rPr>
            <w:highlight w:val="white"/>
            <w:lang w:val="en-GB"/>
          </w:rPr>
          <w:t>98-</w:t>
        </w:r>
      </w:ins>
      <w:r w:rsidRPr="006D5AF0">
        <w:rPr>
          <w:highlight w:val="white"/>
          <w:lang w:val="en-GB"/>
        </w:rPr>
        <w:t>100% of EPA and DHA fatty acids</w:t>
      </w:r>
      <w:ins w:id="87" w:author="Christopher Golden" w:date="2021-04-27T10:55:00Z">
        <w:r w:rsidR="005C36EA">
          <w:rPr>
            <w:highlight w:val="white"/>
            <w:lang w:val="en-GB"/>
          </w:rPr>
          <w:t>, an approximate 0-10% increase for each nutrient above 2020 reference values</w:t>
        </w:r>
      </w:ins>
      <w:r w:rsidRPr="006D5AF0">
        <w:rPr>
          <w:highlight w:val="white"/>
          <w:lang w:val="en-GB"/>
        </w:rPr>
        <w:t xml:space="preserve">. </w:t>
      </w:r>
      <w:r w:rsidR="004857A7" w:rsidRPr="006D5AF0">
        <w:rPr>
          <w:lang w:val="en-GB"/>
        </w:rPr>
        <w:t xml:space="preserve">Our food system-wide nutrient calculations </w:t>
      </w:r>
      <w:r w:rsidR="004857A7" w:rsidRPr="006D5AF0">
        <w:rPr>
          <w:highlight w:val="white"/>
          <w:lang w:val="en-GB"/>
        </w:rPr>
        <w:t xml:space="preserve">assess the level of excess risk each country experiences because of deficiencies in their overall food systems. </w:t>
      </w:r>
      <w:r w:rsidR="004857A7" w:rsidRPr="006D5AF0">
        <w:rPr>
          <w:lang w:val="en-GB"/>
        </w:rPr>
        <w:t xml:space="preserve">We calculated summary exposure values (SEVs) of the population to measure this excess risk, comparing the total amount of nutrition derived from apparent consumption against </w:t>
      </w:r>
      <w:del w:id="88" w:author="Christopher Golden" w:date="2021-04-27T10:57:00Z">
        <w:r w:rsidR="004857A7" w:rsidRPr="006D5AF0" w:rsidDel="00DC0376">
          <w:rPr>
            <w:lang w:val="en-GB"/>
          </w:rPr>
          <w:delText>the total amount of nutrition required</w:delText>
        </w:r>
      </w:del>
      <w:ins w:id="89" w:author="Christopher Golden" w:date="2021-04-27T10:57:00Z">
        <w:r w:rsidR="00DC0376">
          <w:rPr>
            <w:lang w:val="en-GB"/>
          </w:rPr>
          <w:t>a</w:t>
        </w:r>
      </w:ins>
      <w:ins w:id="90" w:author="Christopher Golden" w:date="2021-04-27T10:58:00Z">
        <w:r w:rsidR="00DC0376">
          <w:rPr>
            <w:lang w:val="en-GB"/>
          </w:rPr>
          <w:t>ge- and sex-specific nutrient demands</w:t>
        </w:r>
      </w:ins>
      <w:r w:rsidR="004857A7" w:rsidRPr="006D5AF0">
        <w:rPr>
          <w:highlight w:val="white"/>
          <w:lang w:val="en-GB"/>
        </w:rPr>
        <w:t xml:space="preserve"> </w:t>
      </w:r>
      <w:r w:rsidR="004857A7" w:rsidRPr="006D5AF0">
        <w:rPr>
          <w:lang w:val="en-GB"/>
        </w:rPr>
        <w:t xml:space="preserve">(see Methods). SEVs range from 0% to 100% and should be viewed as a risk-weighted prevalence, </w:t>
      </w:r>
      <w:r w:rsidR="004857A7" w:rsidRPr="006D5AF0">
        <w:rPr>
          <w:lang w:val="en-GB"/>
        </w:rPr>
        <w:lastRenderedPageBreak/>
        <w:t>with higher SEVs representing higher risk of micronutrient deficiencies in the diet</w:t>
      </w:r>
      <w:r w:rsidR="00026601" w:rsidRPr="006D5AF0">
        <w:rPr>
          <w:lang w:val="en-GB"/>
        </w:rPr>
        <w:fldChar w:fldCharType="begin"/>
      </w:r>
      <w:r w:rsidR="007D4F20">
        <w:rPr>
          <w:lang w:val="en-GB"/>
        </w:rPr>
        <w:instrText xml:space="preserve"> ADDIN ZOTERO_ITEM CSL_CITATION {"citationID":"pg0H7Z0Z","properties":{"formattedCitation":"\\super 26\\nosupersub{}","plainCitation":"26","noteIndex":0},"citationItems":[{"id":11443,"uris":["http://zotero.org/users/508201/items/AG4Q53YB"],"uri":["http://zotero.org/users/508201/items/AG4Q53YB"],"itemData":{"id":11443,"type":"article-journal","abstract":"Rigorous analysis of levels and trends in exposure to leading risk factors and quantification of their effect on human health are important to identify where public health is making progress and in which cases current efforts are inadequate. The Global Burden of Diseases, Injuries, and Risk Factors Study (GBD) 2019 provides a standardised and comprehensive assessment of the magnitude of risk factor exposure, relative risk, and attributable burden of disease.\nGBD 2019 estimated attributable mortality, years of life lost (YLLs), years of life lived with disability (YLDs), and disability-adjusted life-years (DALYs) for 87 risk factors and combinations of risk factors, at the global level, regionally, and for 204 countries and territories. GBD uses a hierarchical list of risk factors so that specific risk factors (eg, sodium intake), and related aggregates (eg, diet quality), are both evaluated. This method has six analytical steps. (1) We included 560 risk–outcome pairs that met criteria for convincing or probable evidence on the basis of research studies. 12 risk–outcome pairs included in GBD 2017 no longer met inclusion criteria and 47 risk–outcome pairs for risks already included in GBD 2017 were added based on new evidence. (2) Relative risks were estimated as a function of exposure based on published systematic reviews, 81 systematic reviews done for GBD 2019, and meta-regression. (3) Levels of exposure in each age-sex-location-year included in the study were estimated based on all available data sources using spatiotemporal Gaussian process regression, DisMod-MR 2.1, a Bayesian meta-regression method, or alternative methods. (4) We determined, from published trials or cohort studies, the level of exposure associated with minimum risk, called the theoretical minimum risk exposure level. (5) Attributable deaths, YLLs, YLDs, and DALYs were computed by multiplying population attributable fractions (PAFs) by the relevant outcome quantity for each age-sex-location-year. (6) PAFs and attributable burden for combinations of risk factors were estimated taking into account mediation of different risk factors through other risk factors. Across all six analytical steps, 30 652 distinct data sources were used in the analysis. Uncertainty in each step of the analysis was propagated into the final estimates of attributable burden. Exposure levels for dichotomous, polytomous, and continuous risk factors were summarised with use of the summary exposure value to facilitate comparisons over time, across location, and across risks. Because the entire time series from 1990 to 2019 has been re-estimated with use of consistent data and methods, these results supersede previously published GBD estimates of attributable burden.\nThe largest declines in risk exposure from 2010 to 2019 were among a set of risks that are strongly linked to social and economic development, including household air pollution; unsafe water, sanitation, and handwashing; and child growth failure. Global declines also occurred for tobacco smoking and lead exposure. The largest increases in risk exposure were for ambient particulate matter pollution, drug use, high fasting plasma glucose, and high body-mass index. In 2019, the leading Level 2 risk factor globally for attributable deaths was high systolic blood pressure, which accounted for 10·8 million (95% uncertainty interval [UI] 9·51–12·1) deaths (19·2% [16·9–21·3] of all deaths in 2019), followed by tobacco (smoked, second-hand, and chewing), which accounted for 8·71 million (8·12–9·31) deaths (15·4% [14·6–16·2] of all deaths in 2019). The leading Level 2 risk factor for attributable DALYs globally in 2019 was child and maternal malnutrition, which largely affects health in the youngest age groups and accounted for 295 million (253–350) DALYs (11·6% [10·3–13·1] of all global DALYs that year). The risk factor burden varied considerably in 2019 between age groups and locations. Among children aged 0–9 years, the three leading detailed risk factors for attributable DALYs were all related to malnutrition. Iron deficiency was the leading risk factor for those aged 10–24 years, alcohol use for those aged 25–49 years, and high systolic blood pressure for those aged 50–74 years and 75 years and older.\nOverall, the record for reducing exposure to harmful risks over the past three decades is poor. Success with reducing smoking and lead exposure through regulatory policy might point the way for a stronger role for public policy on other risks in addition to continued efforts to provide information on risk factor harm to the general public.\nBill &amp; Melinda Gates Foundation.","container-title":"The Lancet (British edition)","DOI":"10.1016/S0140-6736(20)30752-2","ISSN":"0140-6736","issue":"10258","language":"eng","note":"publisher: Elsevier Ltd, Elsevier","page":"1223–1249","source":"hollis.harvard.edu","title":"Global burden of 87 risk factors in 204 countries and territories, 1990–2019: a systematic analysis for the Global Burden of Disease Study 2019","title-short":"Global burden of 87 risk factors in 204 countries and territories, 1990–2019","volume":"396","author":[{"family":"Murray","given":"Christopher J. L."},{"family":"Aravkin","given":"Aleksandr Y."},{"family":"Abbafati","given":"Cristiana"},{"family":"Abbas","given":"Kaja M."},{"family":"Abbasi-Kangevari","given":"Mohsen"},{"family":"Abd-Allah","given":"Foad"},{"family":"Abdollahi","given":"Mohammad"},{"family":"Abegaz","given":"Kedir Hussein"},{"family":"Abolhassani","given":"Hassan"},{"family":"Aboyans","given":"Victor"},{"family":"Abreu","given":"Lucas Guimarães"},{"family":"Abualhasan","given":"Ahmed"},{"family":"Abu-Raddad","given":"Laith Jamal"},{"family":"Adekanmbi","given":"Victor"},{"family":"Adeoye","given":"Abiodun Moshood"},{"family":"Adetokunboh","given":"Olatunji O."},{"family":"Advani","given":"Shailesh M."},{"family":"Agarwal","given":"Gina"},{"family":"Ahmadi","given":"Mehdi"},{"family":"Ahmadieh","given":"Hamid"},{"family":"Ahmed","given":"Muktar Beshir"},{"family":"Akalu","given":"Temesgen Yihunie"},{"family":"Alahdab","given":"Fares"},{"family":"Al-Aly","given":"Ziyad"},{"family":"Alam","given":"Khurshid"},{"family":"Alanezi","given":"Fahad Mashhour"},{"family":"Alanzi","given":"Turki M."},{"family":"Alemu","given":"Biresaw","dropping-particle":"wassihun"},{"family":"Alhabib","given":"Khalid F."},{"family":"Ali","given":"Saqib"},{"family":"Alinia","given":"Cyrus"},{"family":"Alipour","given":"Vahid"},{"family":"Alizade","given":"Hesam"},{"family":"Aljunid","given":"Syed Mohamed"},{"family":"Allebeck","given":"Peter"},{"family":"Al-Mekhlafi","given":"Hesham M."},{"family":"Alonso","given":"Jordi"},{"family":"Altirkawi","given":"Khalid A."},{"family":"Amini-Rarani","given":"Mostafa"},{"family":"Ancuceanu","given":"Robert"},{"family":"Anderlini","given":"Deanna"},{"family":"Anderson","given":"Jason A."},{"family":"Angus","given":"Colin"},{"family":"Anjomshoa","given":"Mina"},{"family":"Antony","given":"Catherine M."},{"family":"Anvari","given":"Davood"},{"family":"Appiah","given":"Seth Christopher Yaw"},{"family":"Arab-Zozani","given":"Morteza"},{"family":"Ariani","given":"Filippo"},{"family":"Armoon","given":"Bahram"},{"family":"Arzani","given":"Afsaneh"},{"family":"Asadi-Aliabadi","given":"Mehran"},{"family":"Asadi-Pooya","given":"Ali A."},{"family":"Assmus","given":"Michael"},{"family":"Atafar","given":"Zahra"},{"family":"Atnafu","given":"Desta Debalkie"},{"family":"Atout","given":"Maha Moh'd Wahbi"},{"family":"Ausloos","given":"Floriane"},{"family":"Ausloos","given":"Marcel"},{"family":"Ayala Quintanilla","given":"Beatriz Paulina"},{"family":"Ayano","given":"Getinet"},{"family":"Azari","given":"Samad"},{"family":"Azarian","given":"Ghasem"},{"family":"Azene","given":"Zelalem Nigussie"},{"family":"Bakhtiari","given":"Ahad"},{"family":"Bakkannavar","given":"Shankar M."},{"family":"Baldasseroni","given":"Alberto"},{"family":"Ball","given":"Kylie"},{"family":"Ballew","given":"Shoshana H."},{"family":"Balzi","given":"Daniela"},{"family":"Banerjee","given":"Srikanta K."},{"family":"Bante","given":"Agegnehu Bante"},{"family":"Baraki","given":"Adhanom Gebreegziabher"},{"family":"Barrero","given":"Lope H."},{"family":"Barthelemy","given":"Celine M."},{"family":"Basu","given":"Sanjay"},{"family":"Baune","given":"Bernhard T."},{"family":"Bayati","given":"Mohsen"},{"family":"Bedi","given":"Neeraj"},{"family":"Béjot","given":"Yannick"},{"family":"Bensenor","given":"Isabela M."},{"family":"Bhattacharyya","given":"Krittika"},{"family":"Bhutta","given":"Zulfiqar A."},{"family":"Bikbov","given":"Boris"},{"family":"Bin Sayeed","given":"Muhammad Shahdaat"},{"family":"Bisignano","given":"Catherine"},{"family":"Biswas","given":"Raaj Kishore"},{"family":"Bohlouli","given":"Somayeh"},{"family":"Boon-Dooley","given":"Alexandra S."},{"family":"Borges","given":"Guilherme"},{"family":"Boufous","given":"Soufiane"},{"family":"Braithwaite","given":"Dejana"},{"family":"Breitborde","given":"Nicholas J. K."},{"family":"Brenner","given":"Hermann"},{"family":"Briant","given":"Paul Svitil"},{"family":"Britton","given":"Gabrielle B."},{"family":"Bryazka","given":"Dana"},{"family":"Bumgarner","given":"Blair R."},{"family":"Burkart","given":"Katrin"},{"family":"Burnett","given":"Richard Thomas"}],"issued":{"date-parts":[["2020"]]}}}],"schema":"https://github.com/citation-style-language/schema/raw/master/csl-citation.json"} </w:instrText>
      </w:r>
      <w:r w:rsidR="00026601" w:rsidRPr="006D5AF0">
        <w:rPr>
          <w:lang w:val="en-GB"/>
        </w:rPr>
        <w:fldChar w:fldCharType="separate"/>
      </w:r>
      <w:r w:rsidR="007D4F20" w:rsidRPr="007D4F20">
        <w:rPr>
          <w:vertAlign w:val="superscript"/>
        </w:rPr>
        <w:t>26</w:t>
      </w:r>
      <w:r w:rsidR="00026601" w:rsidRPr="006D5AF0">
        <w:rPr>
          <w:lang w:val="en-GB"/>
        </w:rPr>
        <w:fldChar w:fldCharType="end"/>
      </w:r>
      <w:r w:rsidR="004857A7" w:rsidRPr="006D5AF0">
        <w:rPr>
          <w:lang w:val="en-GB"/>
        </w:rPr>
        <w:t xml:space="preserve">. The difference in SEVs represents the difference in potential </w:t>
      </w:r>
      <w:del w:id="91" w:author="Christopher Golden" w:date="2021-04-27T10:59:00Z">
        <w:r w:rsidR="004857A7" w:rsidRPr="006D5AF0" w:rsidDel="00DC0376">
          <w:rPr>
            <w:lang w:val="en-GB"/>
          </w:rPr>
          <w:delText>nutritional outcomes</w:delText>
        </w:r>
      </w:del>
      <w:ins w:id="92" w:author="Christopher Golden" w:date="2021-04-27T10:59:00Z">
        <w:r w:rsidR="00DC0376">
          <w:rPr>
            <w:lang w:val="en-GB"/>
          </w:rPr>
          <w:t>risk of nutritional deficiencies</w:t>
        </w:r>
      </w:ins>
      <w:r w:rsidR="004857A7" w:rsidRPr="006D5AF0">
        <w:rPr>
          <w:lang w:val="en-GB"/>
        </w:rPr>
        <w:t xml:space="preserve"> between the two aquatic food production scenarios in 2030 (Fig. 4). With overall trends in increasing aquatic food consumption and concomitant reductions in </w:t>
      </w:r>
      <w:del w:id="93" w:author="Christopher Golden" w:date="2021-04-30T15:24:00Z">
        <w:r w:rsidR="004857A7" w:rsidRPr="006D5AF0" w:rsidDel="00B52A17">
          <w:rPr>
            <w:lang w:val="en-GB"/>
          </w:rPr>
          <w:delText>dair</w:delText>
        </w:r>
      </w:del>
      <w:ins w:id="94" w:author="Christopher Golden" w:date="2021-04-30T15:24:00Z">
        <w:r w:rsidR="00B52A17">
          <w:rPr>
            <w:lang w:val="en-GB"/>
          </w:rPr>
          <w:t>poultry</w:t>
        </w:r>
      </w:ins>
      <w:del w:id="95" w:author="Christopher Golden" w:date="2021-04-30T15:24:00Z">
        <w:r w:rsidR="004857A7" w:rsidRPr="006D5AF0" w:rsidDel="00B52A17">
          <w:rPr>
            <w:lang w:val="en-GB"/>
          </w:rPr>
          <w:delText>y</w:delText>
        </w:r>
      </w:del>
      <w:r w:rsidR="004857A7" w:rsidRPr="006D5AF0">
        <w:rPr>
          <w:lang w:val="en-GB"/>
        </w:rPr>
        <w:t xml:space="preserve">, eggs, </w:t>
      </w:r>
      <w:del w:id="96" w:author="Christopher Golden" w:date="2021-04-30T15:24:00Z">
        <w:r w:rsidR="004857A7" w:rsidRPr="006D5AF0" w:rsidDel="00B52A17">
          <w:rPr>
            <w:lang w:val="en-GB"/>
          </w:rPr>
          <w:delText>poultry</w:delText>
        </w:r>
      </w:del>
      <w:ins w:id="97" w:author="Christopher Golden" w:date="2021-04-30T15:24:00Z">
        <w:r w:rsidR="00B52A17">
          <w:rPr>
            <w:lang w:val="en-GB"/>
          </w:rPr>
          <w:t>dairy</w:t>
        </w:r>
      </w:ins>
      <w:r w:rsidR="004857A7" w:rsidRPr="006D5AF0">
        <w:rPr>
          <w:lang w:val="en-GB"/>
        </w:rPr>
        <w:t>, and red and processed meats (Fig. 3), there are large gains in micronutrient and omega-3 fatty acid consumption (Fig. 4).</w:t>
      </w:r>
      <w:r w:rsidR="008161A6" w:rsidRPr="006D5AF0">
        <w:rPr>
          <w:lang w:val="en-GB"/>
        </w:rPr>
        <w:t xml:space="preserve"> </w:t>
      </w:r>
      <w:r w:rsidR="008161A6" w:rsidRPr="006D5AF0">
        <w:rPr>
          <w:color w:val="000000"/>
          <w:lang w:val="en-GB"/>
        </w:rPr>
        <w:t>Globally, there will be reductions in micronutrient deficiencies across most assessed nutrients</w:t>
      </w:r>
      <w:r w:rsidR="008161A6" w:rsidRPr="006D5AF0">
        <w:rPr>
          <w:lang w:val="en-GB"/>
        </w:rPr>
        <w:t xml:space="preserve"> </w:t>
      </w:r>
      <w:r w:rsidRPr="006D5AF0">
        <w:rPr>
          <w:lang w:val="en-GB"/>
        </w:rPr>
        <w:t xml:space="preserve">(i.e., 8.1 iron, 5.5 zinc, </w:t>
      </w:r>
      <w:ins w:id="98" w:author="Christopher Golden" w:date="2021-04-30T15:34:00Z">
        <w:r w:rsidR="00D83A0E" w:rsidRPr="006D5AF0">
          <w:rPr>
            <w:lang w:val="en-GB"/>
          </w:rPr>
          <w:t xml:space="preserve">49.3 calcium, </w:t>
        </w:r>
      </w:ins>
      <w:r w:rsidRPr="006D5AF0">
        <w:rPr>
          <w:lang w:val="en-GB"/>
        </w:rPr>
        <w:t>36.0 vitamin B</w:t>
      </w:r>
      <w:r w:rsidRPr="00D83A0E">
        <w:rPr>
          <w:vertAlign w:val="subscript"/>
          <w:lang w:val="en-GB"/>
          <w:rPrChange w:id="99" w:author="Christopher Golden" w:date="2021-04-30T15:37:00Z">
            <w:rPr>
              <w:lang w:val="en-GB"/>
            </w:rPr>
          </w:rPrChange>
        </w:rPr>
        <w:t>12</w:t>
      </w:r>
      <w:r w:rsidRPr="006D5AF0">
        <w:rPr>
          <w:lang w:val="en-GB"/>
        </w:rPr>
        <w:t xml:space="preserve">, </w:t>
      </w:r>
      <w:del w:id="100" w:author="Christopher Golden" w:date="2021-04-30T15:34:00Z">
        <w:r w:rsidRPr="006D5AF0" w:rsidDel="00D83A0E">
          <w:rPr>
            <w:lang w:val="en-GB"/>
          </w:rPr>
          <w:delText xml:space="preserve">49.3 calcium, </w:delText>
        </w:r>
      </w:del>
      <w:r w:rsidRPr="006D5AF0">
        <w:rPr>
          <w:lang w:val="en-GB"/>
        </w:rPr>
        <w:t xml:space="preserve">and 76.8 million DHA+EPA fatty acid deficiencies), while increasing 10.1 million vitamin A deficiencies. </w:t>
      </w:r>
      <w:r w:rsidR="004857A7" w:rsidRPr="006D5AF0">
        <w:rPr>
          <w:lang w:val="en-GB"/>
        </w:rPr>
        <w:t>Particular geographies will also experience small declines in calcium, iron, vitamin A, and zinc. This phenomenon likely arises from modest reductions in iron- and zinc-rich red meat consumption (as shown in historical trends), and large reductions in calcium- and vitamin A-rich dairy, egg, and poultry consumption. Notably, certain regions characterized by food and nutrition insecurity (e.g., sub-Saharan Africa and Southeast Asia) experience increases in micronutrient nutrition for all measured nutrients. However, some populations will face increasing levels of micronutrient deficiencies if consumption of aquatic foods displaces other foods, as evidenced by increasing calcium deficiency in Turkey, zinc deficiency in Azerbaijan, and vitamin A deficiencies in Norway, Indonesia, and Mexico, among others (Fig. 4).</w:t>
      </w:r>
    </w:p>
    <w:p w14:paraId="64A0979D" w14:textId="77777777" w:rsidR="00173AC7" w:rsidRPr="006D5AF0" w:rsidRDefault="00173AC7">
      <w:pPr>
        <w:spacing w:line="276" w:lineRule="auto"/>
        <w:rPr>
          <w:lang w:val="en-GB"/>
        </w:rPr>
      </w:pPr>
    </w:p>
    <w:p w14:paraId="24F1A69B" w14:textId="52BBDBEA" w:rsidR="00FE2389" w:rsidRPr="006D5AF0" w:rsidRDefault="004857A7" w:rsidP="00FE2389">
      <w:pPr>
        <w:rPr>
          <w:lang w:val="en-GB"/>
        </w:rPr>
      </w:pPr>
      <w:r w:rsidRPr="006D5AF0">
        <w:rPr>
          <w:lang w:val="en-GB"/>
        </w:rPr>
        <w:t xml:space="preserve">Recognition of the diversity of aquatic foods and their nutrient composition could be harnessed to direct aquatic food production and consumption across a range of deficient minerals, fatty acids, and vitamins. </w:t>
      </w:r>
      <w:r w:rsidR="00FE2389" w:rsidRPr="006D5AF0">
        <w:rPr>
          <w:lang w:val="en-GB"/>
        </w:rPr>
        <w:t xml:space="preserve">For instance, if calcium deficiency is an issue in Turkey, </w:t>
      </w:r>
      <w:del w:id="101" w:author="Christopher Golden" w:date="2021-04-27T12:21:00Z">
        <w:r w:rsidR="00FE2389" w:rsidRPr="006D5AF0" w:rsidDel="00746A22">
          <w:rPr>
            <w:lang w:val="en-GB"/>
          </w:rPr>
          <w:delText>then it</w:delText>
        </w:r>
      </w:del>
      <w:ins w:id="102" w:author="Christopher Golden" w:date="2021-04-27T12:21:00Z">
        <w:r w:rsidR="00746A22">
          <w:rPr>
            <w:lang w:val="en-GB"/>
          </w:rPr>
          <w:t>one prudent option</w:t>
        </w:r>
      </w:ins>
      <w:r w:rsidR="00FE2389" w:rsidRPr="006D5AF0">
        <w:rPr>
          <w:lang w:val="en-GB"/>
        </w:rPr>
        <w:t xml:space="preserve"> may be</w:t>
      </w:r>
      <w:del w:id="103" w:author="Christopher Golden" w:date="2021-04-27T12:21:00Z">
        <w:r w:rsidR="00FE2389" w:rsidRPr="006D5AF0" w:rsidDel="00746A22">
          <w:rPr>
            <w:lang w:val="en-GB"/>
          </w:rPr>
          <w:delText xml:space="preserve"> prudent</w:delText>
        </w:r>
      </w:del>
      <w:r w:rsidR="00FE2389" w:rsidRPr="006D5AF0">
        <w:rPr>
          <w:lang w:val="en-GB"/>
        </w:rPr>
        <w:t xml:space="preserve"> to increase the consumption of pelagic small fish (e.g., herrings, sardines)</w:t>
      </w:r>
      <w:r w:rsidR="001C7895">
        <w:rPr>
          <w:lang w:val="en-GB"/>
        </w:rPr>
        <w:fldChar w:fldCharType="begin"/>
      </w:r>
      <w:r w:rsidR="007D4F20">
        <w:rPr>
          <w:lang w:val="en-GB"/>
        </w:rPr>
        <w:instrText xml:space="preserve"> ADDIN ZOTERO_ITEM CSL_CITATION {"citationID":"o9KaqT3p","properties":{"formattedCitation":"\\super 27\\nosupersub{}","plainCitation":"27","noteIndex":0},"citationItems":[{"id":11943,"uris":["http://zotero.org/users/508201/items/N85JDEXP"],"uri":["http://zotero.org/users/508201/items/N85JDEXP"],"itemData":{"id":11943,"type":"article-journal","abstract":"Background The group of small pelagic fish is the largest species group landed globally. A significant proportion of this nutrient-rich food is processed and lost to livestock feed, fish feed, fish oil, pet food and omega-rich vitamins. The nutritional importance of small pelagics as an easily digestible protein source, rich in essential lipids with fatty acids (EPA/DHA), essential amino acids, minerals and vitamins, is well known and documented. Small pelagics contain all the elements of a healthy and nutritionally optimal food source for humans and are an important contributor to the food and nutritional security of many poor, low-income households in developing countries. Findings Large-scale and small-scale fisheries play an important role in contributing to food security and nutrition. Yet, all of the anchovy landings from large-scale fisheries are reduced to animal feed, fish oil and pet food in South Africa. The size of the species, labour costs and lack of incentives by the state are some of the challenges to redirecting anchovy for human consumption. This trend is also now prevalent in Tanzania, where most (84%) of the dagaa fished is reduced to fishmeal in Kenya, mainly to feed chickens. The main challenges are post-harvest handling and sanitation. Conclusions The redirecting of small pelagics to human consumption will depend on the role of the state in Tanzania and South Africa in investing in post-harvest processing. The role small-scale fisheries play in providing fish for food security needs to be understood in the context of economic viability and of how data are reported in this sector as compared to large-scale fisheries.","container-title":"Agriculture &amp; food security","DOI":"10.1186/s40066-016-0073-5","ISSN":"2048-7010","issue":"1","language":"eng","note":"publisher-place: London\npublisher: BioMed Central","source":"hollis.harvard.edu","title":"The humble sardine (small pelagics): fish as food or fodder","title-short":"The humble sardine (small pelagics)","volume":"5","author":[{"family":"Isaacs","given":"Moenieba"}],"issued":{"date-parts":[["2016"]]}}}],"schema":"https://github.com/citation-style-language/schema/raw/master/csl-citation.json"} </w:instrText>
      </w:r>
      <w:r w:rsidR="001C7895">
        <w:rPr>
          <w:lang w:val="en-GB"/>
        </w:rPr>
        <w:fldChar w:fldCharType="separate"/>
      </w:r>
      <w:r w:rsidR="007D4F20" w:rsidRPr="007D4F20">
        <w:rPr>
          <w:vertAlign w:val="superscript"/>
        </w:rPr>
        <w:t>27</w:t>
      </w:r>
      <w:r w:rsidR="001C7895">
        <w:rPr>
          <w:lang w:val="en-GB"/>
        </w:rPr>
        <w:fldChar w:fldCharType="end"/>
      </w:r>
      <w:del w:id="104" w:author="Christopher Golden" w:date="2021-05-03T10:54:00Z">
        <w:r w:rsidR="00FE2389" w:rsidRPr="006D5AF0" w:rsidDel="001C7895">
          <w:rPr>
            <w:lang w:val="en-GB"/>
          </w:rPr>
          <w:delText xml:space="preserve"> and focus aquaculture efforts on</w:delText>
        </w:r>
        <w:r w:rsidR="00F670EA" w:rsidRPr="006D5AF0" w:rsidDel="001C7895">
          <w:rPr>
            <w:lang w:val="en-GB"/>
          </w:rPr>
          <w:delText xml:space="preserve"> mussel</w:delText>
        </w:r>
        <w:r w:rsidR="00FE2389" w:rsidRPr="006D5AF0" w:rsidDel="001C7895">
          <w:rPr>
            <w:lang w:val="en-GB"/>
          </w:rPr>
          <w:delText>s</w:delText>
        </w:r>
        <w:r w:rsidR="00D47EB0" w:rsidRPr="006D5AF0" w:rsidDel="001C7895">
          <w:rPr>
            <w:lang w:val="en-GB"/>
          </w:rPr>
          <w:fldChar w:fldCharType="begin"/>
        </w:r>
        <w:r w:rsidR="00615A47" w:rsidDel="001C7895">
          <w:rPr>
            <w:lang w:val="en-GB"/>
          </w:rPr>
          <w:delInstrText xml:space="preserve"> ADDIN ZOTERO_ITEM CSL_CITATION {"citationID":"qdKLHC1U","properties":{"formattedCitation":"\\super 26\\nosupersub{}","plainCitation":"26","noteIndex":0},"citationItems":[{"id":11708,"uris":["http://zotero.org/users/508201/items/39GBPP2X"],"uri":["http://zotero.org/users/508201/items/39GBPP2X"],"itemData":{"id":11708,"type":"article-journal","container-title":"Comprehensive reviews in food science and food safety","DOI":"10.1111/1541-4337.12312","ISSN":"1541-4337","issue":"6","language":"eng","page":"1219–1242","source":"hollis.harvard.edu","title":"Shellfish: Nutritive Value, Health Benefits, and Consumer Safety: Shellfish nutritive value and safety","title-short":"Shellfish","volume":"16","author":[{"family":"Venugopal","given":"Vazhiyil"},{"family":"Gopakumar","given":"Kumarapanicker"}],"issued":{"date-parts":[["2017"]]}}}],"schema":"https://github.com/citation-style-language/schema/raw/master/csl-citation.json"} </w:delInstrText>
        </w:r>
        <w:r w:rsidR="00D47EB0" w:rsidRPr="006D5AF0" w:rsidDel="001C7895">
          <w:rPr>
            <w:lang w:val="en-GB"/>
          </w:rPr>
          <w:fldChar w:fldCharType="separate"/>
        </w:r>
        <w:r w:rsidR="00615A47" w:rsidRPr="00615A47" w:rsidDel="001C7895">
          <w:rPr>
            <w:vertAlign w:val="superscript"/>
          </w:rPr>
          <w:delText>26</w:delText>
        </w:r>
        <w:r w:rsidR="00D47EB0" w:rsidRPr="006D5AF0" w:rsidDel="001C7895">
          <w:rPr>
            <w:lang w:val="en-GB"/>
          </w:rPr>
          <w:fldChar w:fldCharType="end"/>
        </w:r>
      </w:del>
      <w:r w:rsidR="00FE2389" w:rsidRPr="006D5AF0">
        <w:rPr>
          <w:lang w:val="en-GB"/>
        </w:rPr>
        <w:t xml:space="preserve">. Similarly, if vitamin A deficiency is an issue in Brazil, then efforts to promote production of </w:t>
      </w:r>
      <w:r w:rsidR="00F670EA" w:rsidRPr="006D5AF0">
        <w:rPr>
          <w:lang w:val="en-GB"/>
        </w:rPr>
        <w:t>oysters</w:t>
      </w:r>
      <w:r w:rsidR="00FE2389" w:rsidRPr="006D5AF0">
        <w:rPr>
          <w:lang w:val="en-GB"/>
        </w:rPr>
        <w:t xml:space="preserve"> and consumption of sardines may be appropriate</w:t>
      </w:r>
      <w:r w:rsidR="001C7895">
        <w:rPr>
          <w:lang w:val="en-GB"/>
        </w:rPr>
        <w:fldChar w:fldCharType="begin"/>
      </w:r>
      <w:r w:rsidR="007D4F20">
        <w:rPr>
          <w:lang w:val="en-GB"/>
        </w:rPr>
        <w:instrText xml:space="preserve"> ADDIN ZOTERO_ITEM CSL_CITATION {"citationID":"Qw4gyFqC","properties":{"formattedCitation":"\\super 28\\nosupersub{}","plainCitation":"28","noteIndex":0},"citationItems":[{"id":11625,"uris":["http://zotero.org/users/508201/items/GET36M9L"],"uri":["http://zotero.org/users/508201/items/GET36M9L"],"itemData":{"id":11625,"type":"article-journal","abstract":"American children eat relatively little fish and shellfish in comparison with other sources of animal protein, despite the health benefits that eating fish and shellfish may confer. At the same time, fish and shellfish may be sources of toxicants. This report serves to inform pediatricians about available research that elucidates health risks and benefits associated with fish and shellfish consumption in childhood as well as the sustainability of fish and shellfish harvests.","container-title":"Pediatrics (Evanston)","DOI":"10.1542/peds.2019-0999","ISSN":"0031-4005","issue":"6","language":"eng","note":"publisher-place: United States","page":"e20190999-","source":"hollis.harvard.edu","title":"Fish, Shellfish, and Children's Health: An Assessment of Benefits, Risks, and Sustainability","title-short":"Fish, Shellfish, and Children's Health","volume":"143","author":[{"family":"Bernstein","given":"Aaron S."},{"family":"Oken","given":"Emily"},{"family":"Ferranti","given":"Sarah","non-dropping-particle":"de"}],"issued":{"date-parts":[["2019"]]}}}],"schema":"https://github.com/citation-style-language/schema/raw/master/csl-citation.json"} </w:instrText>
      </w:r>
      <w:r w:rsidR="001C7895">
        <w:rPr>
          <w:lang w:val="en-GB"/>
        </w:rPr>
        <w:fldChar w:fldCharType="separate"/>
      </w:r>
      <w:r w:rsidR="007D4F20" w:rsidRPr="007D4F20">
        <w:rPr>
          <w:vertAlign w:val="superscript"/>
        </w:rPr>
        <w:t>28</w:t>
      </w:r>
      <w:r w:rsidR="001C7895">
        <w:rPr>
          <w:lang w:val="en-GB"/>
        </w:rPr>
        <w:fldChar w:fldCharType="end"/>
      </w:r>
      <w:del w:id="105" w:author="Christopher Golden" w:date="2021-05-03T10:55:00Z">
        <w:r w:rsidR="00D47EB0" w:rsidRPr="006D5AF0" w:rsidDel="001C7895">
          <w:rPr>
            <w:lang w:val="en-GB"/>
          </w:rPr>
          <w:fldChar w:fldCharType="begin"/>
        </w:r>
        <w:r w:rsidR="00615A47" w:rsidDel="001C7895">
          <w:rPr>
            <w:lang w:val="en-GB"/>
          </w:rPr>
          <w:delInstrText xml:space="preserve"> ADDIN ZOTERO_ITEM CSL_CITATION {"citationID":"8kelhqOS","properties":{"formattedCitation":"\\super 27\\nosupersub{}","plainCitation":"27","noteIndex":0},"citationItems":[{"id":11710,"uris":["http://zotero.org/users/508201/items/3EJNFI9A"],"uri":["http://zotero.org/users/508201/items/3EJNFI9A"],"itemData":{"id":11710,"type":"article-journal","abstract":"Samples of the green mussel, Perna viridis, the brown mussel Perna perna and the parrot mussel were collected from Kadiyapattinam of Kanyakumari coast and their biochemical composition and the levels of heavy metal contamination were analyzed. The results of this study showed that the biochemical composition of the mussels did not very much. The specimens of all the three species of mussels were found to be good aquatic invertebrates for human consumption. P. viridis contained higher proportion of protein than Perna perna and the parrot mussel. Perna perna and the parrot mussel contained more lipid, ash, carbohydrate, and fibre; and their caloric values were also more than that of Perna viridis. Perna perna had the highest moisture content (78.21%) followed by the parrotmussel (19.47%) and Perna viridis (20.30%). Concentrations of the heavy metals (Cd, Cu, Pb, Cr, As, Ni and Se) in the edible portions of the samples were within the values recommended by the WHO. Mercury was not detected and so these mussels are safe for the consumers. The order of concentrations of minerals found in the mussel samples was: K &gt; Na &gt; P &gt; Ca &gt; Mg &gt; Fe &gt; Zn &gt; Mn. Potassium content was more than the other elements. It was evident from the study that in the soft tissue of all Perna species the concentration of essential minerals was higher than the nonessential metals. Kadiyapattinam mussels are a rich source not only of protein but also of all the other micro and macro minerals. The soft tissues of all the mussels had low levels of heavy metal concentration, and this indicates a comparatively lower heavy metal contamination of Kadiyapattinam coast. Mussels are also a rich source of nutritional components and could be used as human diet in place of other fish so as to reduce the pressure on sea foods.","container-title":"Journal of Nutritional Biology","DOI":"10.18314/jnb.v4i2.1417","ISSN":"2469-4142","issue":"2","language":"eng","page":"244–258","source":"hollis.harvard.edu","title":"Biochemical Composition and Heavy Metal Content in the Mussels of Kadiyapattinam, Kanyakumari distrct, South West Coast of India","volume":"4","author":[{"family":"Jeyasanta K","given":"Immaculate"},{"family":"Wilson","given":"Sheeba"},{"family":"Sathish","given":"Narmatha"},{"family":"Patterson","given":"Jamila"}],"issued":{"date-parts":[["2018"]]}}}],"schema":"https://github.com/citation-style-language/schema/raw/master/csl-citation.json"} </w:delInstrText>
        </w:r>
        <w:r w:rsidR="00D47EB0" w:rsidRPr="006D5AF0" w:rsidDel="001C7895">
          <w:rPr>
            <w:lang w:val="en-GB"/>
          </w:rPr>
          <w:fldChar w:fldCharType="separate"/>
        </w:r>
        <w:r w:rsidR="00615A47" w:rsidRPr="00615A47" w:rsidDel="001C7895">
          <w:rPr>
            <w:vertAlign w:val="superscript"/>
          </w:rPr>
          <w:delText>27</w:delText>
        </w:r>
        <w:r w:rsidR="00D47EB0" w:rsidRPr="006D5AF0" w:rsidDel="001C7895">
          <w:rPr>
            <w:lang w:val="en-GB"/>
          </w:rPr>
          <w:fldChar w:fldCharType="end"/>
        </w:r>
      </w:del>
      <w:r w:rsidR="00FE2389" w:rsidRPr="006D5AF0">
        <w:rPr>
          <w:lang w:val="en-GB"/>
        </w:rPr>
        <w:t>.</w:t>
      </w:r>
      <w:ins w:id="106" w:author="Christopher Golden" w:date="2021-04-27T12:20:00Z">
        <w:r w:rsidR="00746A22">
          <w:rPr>
            <w:lang w:val="en-GB"/>
          </w:rPr>
          <w:t xml:space="preserve"> These types of food system solutions will require sub</w:t>
        </w:r>
      </w:ins>
      <w:ins w:id="107" w:author="Christopher Golden" w:date="2021-04-30T15:30:00Z">
        <w:r w:rsidR="00B52A17">
          <w:rPr>
            <w:lang w:val="en-GB"/>
          </w:rPr>
          <w:t>-</w:t>
        </w:r>
      </w:ins>
      <w:ins w:id="108" w:author="Christopher Golden" w:date="2021-04-27T12:20:00Z">
        <w:r w:rsidR="00746A22">
          <w:rPr>
            <w:lang w:val="en-GB"/>
          </w:rPr>
          <w:t xml:space="preserve">national targeting of vulnerable populations and </w:t>
        </w:r>
      </w:ins>
      <w:ins w:id="109" w:author="Christopher Golden" w:date="2021-04-27T12:21:00Z">
        <w:r w:rsidR="00746A22">
          <w:rPr>
            <w:lang w:val="en-GB"/>
          </w:rPr>
          <w:t>will rely on efforts to increase both production and consumption.</w:t>
        </w:r>
      </w:ins>
    </w:p>
    <w:p w14:paraId="19D4BF6D" w14:textId="65914021" w:rsidR="00173AC7" w:rsidRPr="006D5AF0" w:rsidRDefault="00173AC7">
      <w:pPr>
        <w:spacing w:line="276" w:lineRule="auto"/>
        <w:rPr>
          <w:lang w:val="en-GB"/>
        </w:rPr>
      </w:pPr>
    </w:p>
    <w:p w14:paraId="11C08028" w14:textId="77777777" w:rsidR="00173AC7" w:rsidRPr="006D5AF0" w:rsidRDefault="004857A7">
      <w:pPr>
        <w:spacing w:line="276" w:lineRule="auto"/>
        <w:rPr>
          <w:b/>
          <w:i/>
          <w:lang w:val="en-GB"/>
        </w:rPr>
      </w:pPr>
      <w:r w:rsidRPr="006D5AF0">
        <w:rPr>
          <w:b/>
          <w:i/>
          <w:lang w:val="en-GB"/>
        </w:rPr>
        <w:t>Aquatic foods are vital for certain demographics</w:t>
      </w:r>
    </w:p>
    <w:p w14:paraId="210143EB" w14:textId="77777777" w:rsidR="00173AC7" w:rsidRPr="006D5AF0" w:rsidRDefault="00173AC7">
      <w:pPr>
        <w:spacing w:line="276" w:lineRule="auto"/>
        <w:rPr>
          <w:lang w:val="en-GB"/>
        </w:rPr>
      </w:pPr>
    </w:p>
    <w:p w14:paraId="4897497D" w14:textId="23F65C2E" w:rsidR="00173AC7" w:rsidRPr="006D5AF0" w:rsidRDefault="004857A7">
      <w:pPr>
        <w:spacing w:line="276" w:lineRule="auto"/>
        <w:rPr>
          <w:lang w:val="en-GB"/>
        </w:rPr>
      </w:pPr>
      <w:r w:rsidRPr="006D5AF0">
        <w:rPr>
          <w:lang w:val="en-GB"/>
        </w:rPr>
        <w:t>Diets are shaped by the structure of food systems. Access to the foods produced by these systems can vary by age, sex, culture, socio-economic status, and geography, as does a given population’s reliance on aquatic foods. Consequently, aquatic foods can disproportionately benefit particular segments of society at sub</w:t>
      </w:r>
      <w:ins w:id="110" w:author="Christopher Golden" w:date="2021-04-30T15:30:00Z">
        <w:r w:rsidR="00B52A17">
          <w:rPr>
            <w:lang w:val="en-GB"/>
          </w:rPr>
          <w:t>-</w:t>
        </w:r>
      </w:ins>
      <w:r w:rsidRPr="006D5AF0">
        <w:rPr>
          <w:lang w:val="en-GB"/>
        </w:rPr>
        <w:t xml:space="preserve">national levels. Aquatic foods are important for both sexes and all ages, but particularly so for young children, pregnant women, and women of childbearing age due to the critical role of micronutrients and essential fatty acids in </w:t>
      </w:r>
      <w:r w:rsidR="00026601" w:rsidRPr="006D5AF0">
        <w:rPr>
          <w:lang w:val="en-GB"/>
        </w:rPr>
        <w:t>foetal</w:t>
      </w:r>
      <w:r w:rsidRPr="006D5AF0">
        <w:rPr>
          <w:lang w:val="en-GB"/>
        </w:rPr>
        <w:t xml:space="preserve"> and child growth and development</w:t>
      </w:r>
      <w:r w:rsidR="00026601" w:rsidRPr="006D5AF0">
        <w:rPr>
          <w:lang w:val="en-GB"/>
        </w:rPr>
        <w:fldChar w:fldCharType="begin"/>
      </w:r>
      <w:r w:rsidR="007D4F20">
        <w:rPr>
          <w:lang w:val="en-GB"/>
        </w:rPr>
        <w:instrText xml:space="preserve"> ADDIN ZOTERO_ITEM CSL_CITATION {"citationID":"0OVLO6cj","properties":{"formattedCitation":"\\super 28\\nosupersub{}","plainCitation":"28","noteIndex":0},"citationItems":[{"id":11625,"uris":["http://zotero.org/users/508201/items/GET36M9L"],"uri":["http://zotero.org/users/508201/items/GET36M9L"],"itemData":{"id":11625,"type":"article-journal","abstract":"American children eat relatively little fish and shellfish in comparison with other sources of animal protein, despite the health benefits that eating fish and shellfish may confer. At the same time, fish and shellfish may be sources of toxicants. This report serves to inform pediatricians about available research that elucidates health risks and benefits associated with fish and shellfish consumption in childhood as well as the sustainability of fish and shellfish harvests.","container-title":"Pediatrics (Evanston)","DOI":"10.1542/peds.2019-0999","ISSN":"0031-4005","issue":"6","language":"eng","note":"publisher-place: United States","page":"e20190999-","source":"hollis.harvard.edu","title":"Fish, Shellfish, and Children's Health: An Assessment of Benefits, Risks, and Sustainability","title-short":"Fish, Shellfish, and Children's Health","volume":"143","author":[{"family":"Bernstein","given":"Aaron S."},{"family":"Oken","given":"Emily"},{"family":"Ferranti","given":"Sarah","non-dropping-particle":"de"}],"issued":{"date-parts":[["2019"]]}}}],"schema":"https://github.com/citation-style-language/schema/raw/master/csl-citation.json"} </w:instrText>
      </w:r>
      <w:r w:rsidR="00026601" w:rsidRPr="006D5AF0">
        <w:rPr>
          <w:lang w:val="en-GB"/>
        </w:rPr>
        <w:fldChar w:fldCharType="separate"/>
      </w:r>
      <w:r w:rsidR="007D4F20" w:rsidRPr="007D4F20">
        <w:rPr>
          <w:vertAlign w:val="superscript"/>
        </w:rPr>
        <w:t>28</w:t>
      </w:r>
      <w:r w:rsidR="00026601" w:rsidRPr="006D5AF0">
        <w:rPr>
          <w:lang w:val="en-GB"/>
        </w:rPr>
        <w:fldChar w:fldCharType="end"/>
      </w:r>
      <w:r w:rsidRPr="006D5AF0">
        <w:rPr>
          <w:lang w:val="en-GB"/>
        </w:rPr>
        <w:t xml:space="preserve">. </w:t>
      </w:r>
    </w:p>
    <w:p w14:paraId="6EEB264F" w14:textId="77777777" w:rsidR="00173AC7" w:rsidRPr="006D5AF0" w:rsidRDefault="00173AC7">
      <w:pPr>
        <w:spacing w:line="276" w:lineRule="auto"/>
        <w:rPr>
          <w:lang w:val="en-GB"/>
        </w:rPr>
      </w:pPr>
    </w:p>
    <w:p w14:paraId="3B789E88" w14:textId="4C2925D1" w:rsidR="00A27D24" w:rsidRPr="00A27D24" w:rsidRDefault="00A27D24" w:rsidP="00A27D24">
      <w:pPr>
        <w:spacing w:line="276" w:lineRule="auto"/>
      </w:pPr>
      <w:r w:rsidRPr="00A27D24">
        <w:t xml:space="preserve">Because different age-sex groups have different vulnerabilities to certain health outcomes, there is a disproportionate benefit associated with consuming aquatic foods for particular groups. For instance, the function of reducing micronutrient deficiencies would be more important for children and women of reproductive age, and the function of </w:t>
      </w:r>
      <w:del w:id="111" w:author="Christopher Golden" w:date="2021-04-27T10:27:00Z">
        <w:r w:rsidRPr="00A27D24" w:rsidDel="00E976E5">
          <w:delText>averting the nutrition transition</w:delText>
        </w:r>
      </w:del>
      <w:ins w:id="112" w:author="Christopher Golden" w:date="2021-04-27T10:27:00Z">
        <w:r w:rsidR="00E976E5">
          <w:t>attenuating chronic disease morbidity and mortality</w:t>
        </w:r>
      </w:ins>
      <w:r w:rsidRPr="00A27D24">
        <w:t xml:space="preserve"> would be more important for adults. For example, elderly in Tunisia, Algeria, St. Lucia, Iran, and Moldova would experience large benefits in reduced deficiencies of DHA+EPA fatty acids (ΔSEV &gt; -10.0 percentage points) and reduced deficiencies in iron in </w:t>
      </w:r>
      <w:r w:rsidRPr="00A27D24">
        <w:lastRenderedPageBreak/>
        <w:t>Kiribati and Congo-Brazzaville (ΔSEV = -3.6 percentage points). In several countries, children would experience large benefits in reduced calcium deficiencies due to increased aquatic foods consumption (ΔSEV percentage points for 5-9 year-olds = -6.0 for girls and -5.5 for boys in Myanmar; -5.9 for girls in Vietnam and Cambodia; -5.1for girls in Morocco; and -4.5 for boys and girls in Gabon; and ΔSEV percentage points for 0-4 year-olds = -4.9 for girls and -4.4 for boys in Maldives and -4.7 for boys and -4.3 for girls in Kiribati). In Panama, Iran, Moldova, Dominica, and Egypt, women of reproductive age (25-49 years) would receive a large health benefit for increased omega-3 fatty acid consumption (ΔSEV= -6.7 - -8.6 percentage points). </w:t>
      </w:r>
      <w:r w:rsidR="003828EE">
        <w:t xml:space="preserve">Across all measured nutrients, </w:t>
      </w:r>
      <w:r w:rsidR="00492D96">
        <w:t xml:space="preserve">when there was a significant difference between the changes accrued in deficiencies </w:t>
      </w:r>
      <w:r w:rsidR="009B1093">
        <w:t xml:space="preserve">in the base vs. high road scenario </w:t>
      </w:r>
      <w:r w:rsidR="00492D96">
        <w:t>(</w:t>
      </w:r>
      <w:r w:rsidR="009B1093">
        <w:t xml:space="preserve">n = </w:t>
      </w:r>
      <w:r w:rsidR="00492D96">
        <w:t xml:space="preserve">71 age-nutrient groups), </w:t>
      </w:r>
      <w:r w:rsidR="003828EE">
        <w:t>increased aquatic food production and consumption disproportionately benefit</w:t>
      </w:r>
      <w:r w:rsidR="009B1093">
        <w:t>ted</w:t>
      </w:r>
      <w:r w:rsidR="003828EE">
        <w:t xml:space="preserve"> females</w:t>
      </w:r>
      <w:r w:rsidR="009B1093">
        <w:t xml:space="preserve"> (average of 51.4% of countries) over males (average of 18.2% of countries)</w:t>
      </w:r>
      <w:r w:rsidR="00492D96">
        <w:t>, thus providing a potential pathway for nutritional equity.</w:t>
      </w:r>
    </w:p>
    <w:p w14:paraId="2ED60199" w14:textId="77777777" w:rsidR="00173AC7" w:rsidRPr="006D5AF0" w:rsidRDefault="00173AC7">
      <w:pPr>
        <w:spacing w:line="276" w:lineRule="auto"/>
        <w:rPr>
          <w:b/>
          <w:i/>
          <w:lang w:val="en-GB"/>
        </w:rPr>
      </w:pPr>
    </w:p>
    <w:p w14:paraId="63080F5D" w14:textId="77777777" w:rsidR="00173AC7" w:rsidRPr="006D5AF0" w:rsidRDefault="004857A7">
      <w:pPr>
        <w:spacing w:line="276" w:lineRule="auto"/>
        <w:rPr>
          <w:b/>
          <w:i/>
          <w:lang w:val="en-GB"/>
        </w:rPr>
      </w:pPr>
      <w:r w:rsidRPr="006D5AF0">
        <w:rPr>
          <w:b/>
          <w:i/>
          <w:lang w:val="en-GB"/>
        </w:rPr>
        <w:t>Discussion </w:t>
      </w:r>
    </w:p>
    <w:p w14:paraId="4742593F" w14:textId="77777777" w:rsidR="00173AC7" w:rsidRPr="006D5AF0" w:rsidRDefault="004857A7">
      <w:pPr>
        <w:spacing w:line="276" w:lineRule="auto"/>
        <w:rPr>
          <w:lang w:val="en-GB"/>
        </w:rPr>
      </w:pPr>
      <w:r w:rsidRPr="006D5AF0">
        <w:rPr>
          <w:b/>
          <w:i/>
          <w:lang w:val="en-GB"/>
        </w:rPr>
        <w:t xml:space="preserve"> </w:t>
      </w:r>
    </w:p>
    <w:p w14:paraId="5766A665" w14:textId="17276ADA" w:rsidR="00173AC7" w:rsidRPr="006D5AF0" w:rsidRDefault="004857A7">
      <w:pPr>
        <w:spacing w:line="276" w:lineRule="auto"/>
        <w:rPr>
          <w:lang w:val="en-GB"/>
        </w:rPr>
      </w:pPr>
      <w:r w:rsidRPr="006D5AF0">
        <w:rPr>
          <w:lang w:val="en-GB"/>
        </w:rPr>
        <w:t xml:space="preserve">We illustrate the important role of aquatic foods in improving the future of human health, focusing on supplying critical micronutrients and </w:t>
      </w:r>
      <w:del w:id="113" w:author="Christopher Golden" w:date="2021-04-27T10:27:00Z">
        <w:r w:rsidRPr="006D5AF0" w:rsidDel="00E976E5">
          <w:rPr>
            <w:lang w:val="en-GB"/>
          </w:rPr>
          <w:delText>averting the nutrition transition</w:delText>
        </w:r>
      </w:del>
      <w:ins w:id="114" w:author="Christopher Golden" w:date="2021-04-27T10:27:00Z">
        <w:r w:rsidR="00E976E5">
          <w:rPr>
            <w:lang w:val="en-GB"/>
          </w:rPr>
          <w:t>attenuating chronic disease morbidity and mortality that is characteristic of the nutrit</w:t>
        </w:r>
      </w:ins>
      <w:ins w:id="115" w:author="Christopher Golden" w:date="2021-04-27T10:28:00Z">
        <w:r w:rsidR="00E976E5">
          <w:rPr>
            <w:lang w:val="en-GB"/>
          </w:rPr>
          <w:t>ion transition</w:t>
        </w:r>
      </w:ins>
      <w:r w:rsidRPr="006D5AF0">
        <w:rPr>
          <w:lang w:val="en-GB"/>
        </w:rPr>
        <w:t xml:space="preserve">. </w:t>
      </w:r>
      <w:r w:rsidR="006D6381" w:rsidRPr="006D6381">
        <w:rPr>
          <w:highlight w:val="white"/>
          <w:lang w:val="en-MY"/>
        </w:rPr>
        <w:t xml:space="preserve">Our analyses demonstrate that </w:t>
      </w:r>
      <w:r w:rsidR="006D6381">
        <w:rPr>
          <w:highlight w:val="white"/>
          <w:lang w:val="en-MY"/>
        </w:rPr>
        <w:t xml:space="preserve">an increase in production of </w:t>
      </w:r>
      <w:r w:rsidR="006D6381" w:rsidRPr="006D6381">
        <w:rPr>
          <w:highlight w:val="white"/>
          <w:lang w:val="en-MY"/>
        </w:rPr>
        <w:t>the rich diversity of aquatic foods, the range of content of multiple nutrients, including micronutrients and omega-3 fatty acids</w:t>
      </w:r>
      <w:r w:rsidR="006D6381">
        <w:rPr>
          <w:highlight w:val="white"/>
          <w:lang w:val="en-MY"/>
        </w:rPr>
        <w:t xml:space="preserve"> </w:t>
      </w:r>
      <w:r w:rsidR="006D6381" w:rsidRPr="006D6381">
        <w:rPr>
          <w:highlight w:val="white"/>
          <w:lang w:val="en-MY"/>
        </w:rPr>
        <w:t xml:space="preserve">can contribute to </w:t>
      </w:r>
      <w:r w:rsidR="006D6381">
        <w:rPr>
          <w:highlight w:val="white"/>
          <w:lang w:val="en-MY"/>
        </w:rPr>
        <w:t>many</w:t>
      </w:r>
      <w:r w:rsidR="006D6381" w:rsidRPr="006D6381">
        <w:rPr>
          <w:highlight w:val="white"/>
          <w:lang w:val="en-MY"/>
        </w:rPr>
        <w:t xml:space="preserve"> nations being better nourished. </w:t>
      </w:r>
      <w:r w:rsidR="00D47EB0" w:rsidRPr="006D5AF0">
        <w:rPr>
          <w:lang w:val="en-GB"/>
        </w:rPr>
        <w:t>We note that our results here highlight the potential benefits that can be derived from a relative increase in aquatic food consumption compared to a baseline in 2030, but do not capture the absolute contribution of these foods to overall diets, which is far larger.</w:t>
      </w:r>
      <w:del w:id="116" w:author="Christopher Golden" w:date="2021-04-27T12:32:00Z">
        <w:r w:rsidR="00D47EB0" w:rsidRPr="006D5AF0" w:rsidDel="005C3D47">
          <w:rPr>
            <w:lang w:val="en-GB"/>
          </w:rPr>
          <w:delText xml:space="preserve"> Moreover, other</w:delText>
        </w:r>
        <w:r w:rsidRPr="006D5AF0" w:rsidDel="005C3D47">
          <w:rPr>
            <w:lang w:val="en-GB"/>
          </w:rPr>
          <w:delText xml:space="preserve"> health benefits to</w:delText>
        </w:r>
        <w:r w:rsidRPr="006D5AF0" w:rsidDel="005C3D47">
          <w:rPr>
            <w:highlight w:val="white"/>
            <w:lang w:val="en-GB"/>
          </w:rPr>
          <w:delText xml:space="preserve"> aquatic food consumption we have not yet been able to quantify include improved birth outcomes, child growth</w:delText>
        </w:r>
        <w:r w:rsidR="00026601" w:rsidRPr="006D5AF0" w:rsidDel="005C3D47">
          <w:rPr>
            <w:highlight w:val="white"/>
            <w:lang w:val="en-GB"/>
          </w:rPr>
          <w:fldChar w:fldCharType="begin"/>
        </w:r>
        <w:r w:rsidR="00932137" w:rsidDel="005C3D47">
          <w:rPr>
            <w:highlight w:val="white"/>
            <w:lang w:val="en-GB"/>
          </w:rPr>
          <w:delInstrText xml:space="preserve"> ADDIN ZOTERO_ITEM CSL_CITATION {"citationID":"0Qmb2eap","properties":{"formattedCitation":"\\super 28\\nosupersub{}","plainCitation":"28","noteIndex":0},"citationItems":[{"id":11452,"uris":["http://zotero.org/users/508201/items/Z2YDXJT3"],"uri":["http://zotero.org/users/508201/items/Z2YDXJT3"],"itemData":{"id":11452,"type":"article-journal","abstract":"Cambodia continues to have a high prevalence of acute malnutrition. Low acceptability has been found for standard ready-to-use-therapeutic-food (RUTF) products. Therefore, NumTrey, a locally-produced fish-based RUTF, was developed. The objective was to evaluate the effectiveness of NumTrey compared to an imported milk-based RUTF for weight gain among children aged 6–59 months in the home-treatment for acute malnutrition. Effectiveness was tested in a single-blinded randomized controlled trial with weight gain as the primary outcome. Anthropometry was assessed at baseline and bi-weekly follow-ups until endline at Week 8. In total, 121 patients were randomized into BP-100TM (n = 61) or NumTrey (n = 60). There was no statistical difference in mean weight gain between the groups (1.06 g/kg/day; 95% CI (0.72, 1.41) and 1.08 g/kg/day; 95% CI (0.75, 1.41) for BP-100™ and NumTrey, respectively). In addition, no statistically significant differences in secondary outcomes were found. Although the ability to draw conclusions was limited by lower weight gain than the desired 4 g/kg/day in both groups, no superiority was found for eitherRUTF. A locally produced RUTF is highly relevant to improve nutrition interventions in Cambodia. A locally produced fish-based RUTF is a relevant alternative to imported milk-based RUTF for the treatment of SAM in Cambodia.","container-title":"Nutrients","DOI":"10.3390/nu10070909","ISSN":"2072-6643","issue":"7","language":"eng","note":"publisher-place: Switzerland\npublisher: MDPI AG, MDPI","page":"909-","source":"hollis.harvard.edu","title":"Effectiveness of a Locally Produced, Fish-Based Food Product on Weight Gain among Cambodian Children in the Treatment of Acute Malnutrition: A Randomized Controlled Trial","title-short":"Effectiveness of a Locally Produced, Fish-Based Food Product on Weight Gain among Cambodian Children in the Treatment of Acute Malnutrition","volume":"10","author":[{"family":"Sigh","given":"Sanne"},{"family":"Roos","given":"Nanna"},{"family":"Chamnan","given":"Chhoun"},{"family":"Laillou","given":"Arnaud"},{"family":"Prak","given":"Sophanneary"},{"family":"Wieringa","given":"Frank"}],"issued":{"date-parts":[["2018"]]}}}],"schema":"https://github.com/citation-style-language/schema/raw/master/csl-citation.json"} </w:delInstrText>
        </w:r>
        <w:r w:rsidR="00026601" w:rsidRPr="006D5AF0" w:rsidDel="005C3D47">
          <w:rPr>
            <w:highlight w:val="white"/>
            <w:lang w:val="en-GB"/>
          </w:rPr>
          <w:fldChar w:fldCharType="separate"/>
        </w:r>
        <w:r w:rsidR="00932137" w:rsidRPr="00932137" w:rsidDel="005C3D47">
          <w:rPr>
            <w:vertAlign w:val="superscript"/>
          </w:rPr>
          <w:delText>28</w:delText>
        </w:r>
        <w:r w:rsidR="00026601" w:rsidRPr="006D5AF0" w:rsidDel="005C3D47">
          <w:rPr>
            <w:highlight w:val="white"/>
            <w:lang w:val="en-GB"/>
          </w:rPr>
          <w:fldChar w:fldCharType="end"/>
        </w:r>
        <w:r w:rsidRPr="006D5AF0" w:rsidDel="005C3D47">
          <w:rPr>
            <w:highlight w:val="white"/>
            <w:lang w:val="en-GB"/>
          </w:rPr>
          <w:delText>, cognition</w:delText>
        </w:r>
        <w:r w:rsidR="00026601" w:rsidRPr="006D5AF0" w:rsidDel="005C3D47">
          <w:rPr>
            <w:highlight w:val="white"/>
            <w:lang w:val="en-GB"/>
          </w:rPr>
          <w:fldChar w:fldCharType="begin"/>
        </w:r>
        <w:r w:rsidR="00932137" w:rsidDel="005C3D47">
          <w:rPr>
            <w:highlight w:val="white"/>
            <w:lang w:val="en-GB"/>
          </w:rPr>
          <w:delInstrText xml:space="preserve"> ADDIN ZOTERO_ITEM CSL_CITATION {"citationID":"BKDPlRc6","properties":{"formattedCitation":"\\super 29\\nosupersub{}","plainCitation":"29","noteIndex":0},"citationItems":[{"id":11454,"uris":["http://zotero.org/users/508201/items/WTYUBBLN"],"uri":["http://zotero.org/users/508201/items/WTYUBBLN"],"itemData":{"id":11454,"type":"article-journal","abstract":"Abstract\nContext\nThe increasing number of studies on the effects of n-3 long-chain polyunsaturated fatty acids (LC-PUFAs) on health, particularly cognition, in the last 5 years reflects the growing interest in this area of research.\nObjective\nThe aim for this systematic review was to evaluate the scientific evidence published in the last 5 years (2012–2017) on the effects of n-3 LC-PUFA intake on cognition, cognitive development, and cognitive decline to determine whether n-3 LC-PUFAs support cognitive development and prevent cognitive decline.\nData Sources\nThe PubMed database was searched.\nStudy Selection\nThe 51 articles included in this systematic review reported on healthy individuals with mild or moderate cognitive impairment and patients with Alzheimer’s disease. Risk of bias was assessed using Cochrane methodology.\nData Extraction\nThe number of study participants, the type of study, the type and dose of n-3 LC-PUFAs, and the key results are reported here.\nResults\nCurrent evidence indicates that n-3 LC-PUFAs administered during pregnancy or breastfeeding have no effect on the skills or cognitive development of children in later stages of development. Evidence regarding the improvement of cognitive function during childhood and youth or in attention deficit/hyperactivity disorder is inconclusive. Moreover, it is still unclear if n-3 LC-PUFAs can improve cognitive development or prevent cognitive decline in young or older adults.","container-title":"Nutrition reviews","DOI":"10.1093/nutrit/nux064","ISSN":"1753-4887","issue":"1","language":"eng","note":"publisher-place: United States\npublisher: Oxford University Press OUP, Oxford University Press","page":"1–20","source":"hollis.harvard.edu","title":"Effect of omega-3 fatty acids on cognition: an updated systematic review of randomized clinical trials","title-short":"Effect of omega-3 fatty acids on cognition","volume":"76","author":[{"family":"Rangel-Huerta","given":"Oscar D."},{"family":"Gil","given":"Angel"}],"issued":{"date-parts":[["2018"]]}}}],"schema":"https://github.com/citation-style-language/schema/raw/master/csl-citation.json"} </w:delInstrText>
        </w:r>
        <w:r w:rsidR="00026601" w:rsidRPr="006D5AF0" w:rsidDel="005C3D47">
          <w:rPr>
            <w:highlight w:val="white"/>
            <w:lang w:val="en-GB"/>
          </w:rPr>
          <w:fldChar w:fldCharType="separate"/>
        </w:r>
        <w:r w:rsidR="00932137" w:rsidRPr="00932137" w:rsidDel="005C3D47">
          <w:rPr>
            <w:vertAlign w:val="superscript"/>
          </w:rPr>
          <w:delText>29</w:delText>
        </w:r>
        <w:r w:rsidR="00026601" w:rsidRPr="006D5AF0" w:rsidDel="005C3D47">
          <w:rPr>
            <w:highlight w:val="white"/>
            <w:lang w:val="en-GB"/>
          </w:rPr>
          <w:fldChar w:fldCharType="end"/>
        </w:r>
        <w:r w:rsidRPr="006D5AF0" w:rsidDel="005C3D47">
          <w:rPr>
            <w:highlight w:val="white"/>
            <w:lang w:val="en-GB"/>
          </w:rPr>
          <w:delText>, school performance, work performance, as well as nutritional quality of breast milk</w:delText>
        </w:r>
        <w:r w:rsidR="00026601" w:rsidRPr="006D5AF0" w:rsidDel="005C3D47">
          <w:rPr>
            <w:highlight w:val="white"/>
            <w:lang w:val="en-GB"/>
          </w:rPr>
          <w:fldChar w:fldCharType="begin"/>
        </w:r>
        <w:r w:rsidR="00932137" w:rsidDel="005C3D47">
          <w:rPr>
            <w:highlight w:val="white"/>
            <w:lang w:val="en-GB"/>
          </w:rPr>
          <w:delInstrText xml:space="preserve"> ADDIN ZOTERO_ITEM CSL_CITATION {"citationID":"Q3ur1ZiA","properties":{"formattedCitation":"\\super 30\\nosupersub{}","plainCitation":"30","noteIndex":0},"citationItems":[{"id":11450,"uris":["http://zotero.org/users/508201/items/6W4ZNREW"],"uri":["http://zotero.org/users/508201/items/6W4ZNREW"],"itemData":{"id":11450,"type":"article-journal","container-title":"Public health nutrition","DOI":"10.1017/S1368980017003998","ISSN":"1368-9800","issue":"8","language":"eng","note":"publisher-place: England","page":"1589–1589","source":"hollis.harvard.edu","title":"Quantity and species of fish consumed shape breast-milk fatty acid concentrations around Lake Victoria, Kenya","volume":"21","author":[{"family":"Fiorella","given":"Kathryn J."},{"family":"Milner","given":"Erin M."},{"family":"Bukusi","given":"Elizabeth"},{"family":"Fernald","given":"Lia Ch"}],"issued":{"date-parts":[["2018"]]}}}],"schema":"https://github.com/citation-style-language/schema/raw/master/csl-citation.json"} </w:delInstrText>
        </w:r>
        <w:r w:rsidR="00026601" w:rsidRPr="006D5AF0" w:rsidDel="005C3D47">
          <w:rPr>
            <w:highlight w:val="white"/>
            <w:lang w:val="en-GB"/>
          </w:rPr>
          <w:fldChar w:fldCharType="separate"/>
        </w:r>
        <w:r w:rsidR="00932137" w:rsidRPr="00932137" w:rsidDel="005C3D47">
          <w:rPr>
            <w:vertAlign w:val="superscript"/>
          </w:rPr>
          <w:delText>30</w:delText>
        </w:r>
        <w:r w:rsidR="00026601" w:rsidRPr="006D5AF0" w:rsidDel="005C3D47">
          <w:rPr>
            <w:highlight w:val="white"/>
            <w:lang w:val="en-GB"/>
          </w:rPr>
          <w:fldChar w:fldCharType="end"/>
        </w:r>
        <w:r w:rsidRPr="006D5AF0" w:rsidDel="005C3D47">
          <w:rPr>
            <w:highlight w:val="white"/>
            <w:lang w:val="en-GB"/>
          </w:rPr>
          <w:delText xml:space="preserve">. </w:delText>
        </w:r>
      </w:del>
    </w:p>
    <w:p w14:paraId="180A48BC" w14:textId="77777777" w:rsidR="00173AC7" w:rsidRPr="006D5AF0" w:rsidRDefault="00173AC7">
      <w:pPr>
        <w:spacing w:line="276" w:lineRule="auto"/>
        <w:rPr>
          <w:lang w:val="en-GB"/>
        </w:rPr>
      </w:pPr>
    </w:p>
    <w:p w14:paraId="5D95182E" w14:textId="1CA10C80" w:rsidR="00173AC7" w:rsidRPr="006D5AF0" w:rsidRDefault="004857A7">
      <w:pPr>
        <w:spacing w:line="276" w:lineRule="auto"/>
        <w:rPr>
          <w:lang w:val="en-GB"/>
        </w:rPr>
      </w:pPr>
      <w:r w:rsidRPr="006D5AF0">
        <w:rPr>
          <w:lang w:val="en-GB"/>
        </w:rPr>
        <w:t>The diversity of aquatic foods highlighted here evidences the limitations of treating them as a homogenous group in assessments of global food systems and diets. The EAT-Lancet Commission Report</w:t>
      </w:r>
      <w:r w:rsidR="00026601" w:rsidRPr="006D5AF0">
        <w:rPr>
          <w:lang w:val="en-GB"/>
        </w:rPr>
        <w:fldChar w:fldCharType="begin"/>
      </w:r>
      <w:r w:rsidR="00026601" w:rsidRPr="006D5AF0">
        <w:rPr>
          <w:lang w:val="en-GB"/>
        </w:rPr>
        <w:instrText xml:space="preserve"> ADDIN ZOTERO_ITEM CSL_CITATION {"citationID":"3afVAThf","properties":{"formattedCitation":"\\super 5\\nosupersub{}","plainCitation":"5","noteIndex":0},"citationItems":[{"id":11432,"uris":["http://zotero.org/users/508201/items/DK2V49AY"],"uri":["http://zotero.org/users/508201/items/DK2V49AY"],"itemData":{"id":11432,"type":"article-journal","abstract":"1. Unhealthy and unsustainably produced food poses a global risk to people and the planet. More than 820 million people have insufficient food and many more consume an unhealthy diet that contributes to premature death and morbidity. Moreover, global food production is the largest pressure caused by humans on Earth, threatening local ecosystems and the stability of the Earth system. 2. Current dietary trends, combined with projected population growth to about 10 billion by 2050, will exacerbate risks to people and planet. The global burden of non-communicable diseases is predicted to worsen and the effects of food production on greenhouse-gas emissions, nitrogen and phosphorus pollution, biodiversity loss, and water and land use will reduce the stability of the Earth system. 3. Transformation to healthy diets from sustainable food systems is necessary to achieve the UN Sustainable Development Goals and the Paris Agreement, and scientific targets for healthy diets and sustainable food production are needed to guide a Great Food Transformation. 4. Healthy diets have an appropriate caloric intake and consist of a diversity of plant-based foods, low amounts of animal source foods, unsaturated rather than saturated fats, and small amounts of refined grains, highly processed foods, and added sugars. 5. Transformation to healthy diets by 2050 will require substantial dietary shifts, including a greater than 50% reduction in global consumption of unhealthy foods, such as red meat and sugar, and a greater than 100% increase in consumption of healthy foods, such as nuts, fruits, vegetables, and legumes. However, the changes needed differ greatly by region. 6. Dietary changes from current diets to healthy diets are likely to substantially benefit human health, averting about 10·8–11·6 million deaths per year, a reduction of 19·0–23·6%. 7. With food production causing major global environmental risks, sustainable food production needs to operate within the safe operating space for food systems at all scales on Earth. Therefore, sustainable food production for about 10 billion people should use no additional land, safeguard existing biodiversity, reduce consumptive water use and manage water responsibly, substantially reduce nitrogen and phosphorus pollution, produce zero carbon dioxide emissions, and cause no further increase in methane and nitrous oxide emissions. 8. Transformation to sustainable food production by 2050 will require at least a 75% reduction of yield gaps, global redistribution of nitrogen and phosphorus fertiliser use, recycling of phosphorus, radical improvements in efficiency of fertiliser and water use, rapid implementation of agricultural mitigation options to reduce greenhouse-gas emissions, adoption of land management practices that shift agriculture from a carbon source to sink, and a fundamental shift in production priorities. 9. The scientific targets for healthy diets from sustainable food systems are intertwined with all UN Sustainable Development Goals. For example, achieving these targets will depend on providing high-quality primary health care that integrates family planning and education on healthy diets. These targets and the Sustainable Development Goals on freshwater, climate, land, oceans, and biodiversity will be achieved through strong commitment to global partnerships and actions. 10. Achieving healthy diets from sustainable food systems for everyone will require substantial shifts towards healthy dietary patterns, large reductions in food losses and waste, and major improvements in food production practices. This universal goal for all humans is within reach but will require adoption of scientific targets by all sectors to stimulate a range of actions from individuals and organisations working in all sectors and at all scales.","container-title":"The Lancet (British edition)","DOI":"10.1016/s0140-6736(18)31788-4","ISSN":"0140-6736","issue":"10170","language":"eng","note":"publisher-place: England\npublisher: Elsevier BV, Elsevier Ltd","page":"447–492","source":"hollis.harvard.edu","title":"Food in the Anthropocene: the EAT–Lancet Commission on healthy diets from sustainable food systems","title-short":"Food in the Anthropocene","volume":"393","author":[{"family":"Willett","given":"Walter"},{"family":"Rockström","given":"Johan"},{"family":"Loken","given":"Brent"},{"family":"Springmann","given":"Marco"},{"family":"Lang","given":"Tim"},{"family":"Vermeulen","given":"Sonja"},{"family":"Garnett","given":"Tara"},{"family":"Tilman","given":"David"},{"family":"DeClerck","given":"Fabrice"},{"family":"Wood","given":"Amanda"},{"family":"Jonell","given":"Malin"},{"family":"Clark","given":"Michael"},{"family":"Gordon","given":"Line J."},{"family":"Fanzo","given":"Jessica"},{"family":"Hawkes","given":"Corinna"},{"family":"Zurayk","given":"Rami"},{"family":"Rivera","given":"Juan A."},{"family":"De Vries","given":"Wim"},{"family":"Majele Sibanda","given":"Lindiwe"},{"family":"Afshin","given":"Ashkan"},{"family":"Chaudhary","given":"Abhishek"},{"family":"Herrero","given":"Mario"},{"family":"Agustina","given":"Rina"},{"family":"Branca","given":"Francesco"},{"family":"Lartey","given":"Anna"},{"family":"Fan","given":"Shenggen"},{"family":"Crona","given":"Beatrice"},{"family":"Fox","given":"Elizabeth"},{"family":"Bignet","given":"Victoria"},{"family":"Troell","given":"Max"},{"family":"Lindahl","given":"Therese"},{"family":"Singh","given":"Sudhvir"},{"family":"Cornell","given":"Sarah E."},{"family":"Srinath Reddy","given":"K."},{"family":"Narain","given":"Sunita"},{"family":"Nishtar","given":"Sania"},{"family":"Murray","given":"Christopher J. L."}],"issued":{"date-parts":[["2019"]]}}}],"schema":"https://github.com/citation-style-language/schema/raw/master/csl-citation.json"} </w:instrText>
      </w:r>
      <w:r w:rsidR="00026601" w:rsidRPr="006D5AF0">
        <w:rPr>
          <w:lang w:val="en-GB"/>
        </w:rPr>
        <w:fldChar w:fldCharType="separate"/>
      </w:r>
      <w:r w:rsidR="00026601" w:rsidRPr="006D5AF0">
        <w:rPr>
          <w:vertAlign w:val="superscript"/>
          <w:lang w:val="en-GB"/>
        </w:rPr>
        <w:t>5</w:t>
      </w:r>
      <w:r w:rsidR="00026601" w:rsidRPr="006D5AF0">
        <w:rPr>
          <w:lang w:val="en-GB"/>
        </w:rPr>
        <w:fldChar w:fldCharType="end"/>
      </w:r>
      <w:r w:rsidRPr="006D5AF0">
        <w:rPr>
          <w:lang w:val="en-GB"/>
        </w:rPr>
        <w:t xml:space="preserve"> undervalues the importance of aquatic foods; key food policy dialogues (e.g., the UN Sustainable Development Goal 2: Zero Hunger) ignore aquatic foods completely; and funding for the aquatic foods sector from the World Bank and Regional Development Banks lack targeted support</w:t>
      </w:r>
      <w:r w:rsidR="00026601" w:rsidRPr="006D5AF0">
        <w:rPr>
          <w:lang w:val="en-GB"/>
        </w:rPr>
        <w:fldChar w:fldCharType="begin"/>
      </w:r>
      <w:r w:rsidR="007D4F20">
        <w:rPr>
          <w:lang w:val="en-GB"/>
        </w:rPr>
        <w:instrText xml:space="preserve"> ADDIN ZOTERO_ITEM CSL_CITATION {"citationID":"kVnscPnt","properties":{"formattedCitation":"\\super 29\\nosupersub{}","plainCitation":"29","noteIndex":0},"citationItems":[{"id":11541,"uris":["http://zotero.org/users/508201/items/V6MJMPVQ"],"uri":["http://zotero.org/users/508201/items/V6MJMPVQ"],"itemData":{"id":11541,"type":"article-journal","title":"Bennett, A., Basurto, X., Virdin, J., Lin, X., Betances, S.J., Smith, M.D., Allison, E.H., Best, B.A., Brownell, K.D., Campbell, L.M., Golden, C.D., Havice, E., Hicks, C.C., Jacques, P.J., Kleisner, K., Lindquist, N., Lobo, R., Murray, G.D., Nowlin, M., Patil, P.G., Rader, D.N., Roady, S.E., Thilsted, S.H., Zoubek, S. (In Press). Recognize fish as food in policy discourse and development funding. Ambio."}}],"schema":"https://github.com/citation-style-language/schema/raw/master/csl-citation.json"} </w:instrText>
      </w:r>
      <w:r w:rsidR="00026601" w:rsidRPr="006D5AF0">
        <w:rPr>
          <w:lang w:val="en-GB"/>
        </w:rPr>
        <w:fldChar w:fldCharType="separate"/>
      </w:r>
      <w:r w:rsidR="007D4F20" w:rsidRPr="007D4F20">
        <w:rPr>
          <w:vertAlign w:val="superscript"/>
        </w:rPr>
        <w:t>29</w:t>
      </w:r>
      <w:r w:rsidR="00026601" w:rsidRPr="006D5AF0">
        <w:rPr>
          <w:lang w:val="en-GB"/>
        </w:rPr>
        <w:fldChar w:fldCharType="end"/>
      </w:r>
      <w:r w:rsidRPr="006D5AF0">
        <w:rPr>
          <w:lang w:val="en-GB"/>
        </w:rPr>
        <w:t>. Two main issues seem pervasive in misunderstanding the importance of aquatic foods. First, a very narrow view of the diversity of ‘fish’ and ‘seafood’ is often taken, with a focus on a set of commercially grown or wild-harvested finfish and bivalves, ignoring the vast diversity of other species, and other forms of culture production systems</w:t>
      </w:r>
      <w:r w:rsidR="00026601" w:rsidRPr="006D5AF0">
        <w:rPr>
          <w:lang w:val="en-GB"/>
        </w:rPr>
        <w:fldChar w:fldCharType="begin"/>
      </w:r>
      <w:r w:rsidR="007D4F20">
        <w:rPr>
          <w:lang w:val="en-GB"/>
        </w:rPr>
        <w:instrText xml:space="preserve"> ADDIN ZOTERO_ITEM CSL_CITATION {"citationID":"ZiLgHtF7","properties":{"formattedCitation":"\\super 30\\nosupersub{}","plainCitation":"30","noteIndex":0},"citationItems":[{"id":11663,"uris":["http://zotero.org/users/508201/items/QZGVFBUZ"],"uri":["http://zotero.org/users/508201/items/QZGVFBUZ"],"itemData":{"id":11663,"type":"article-journal","abstract":"The total lipid content and fatty acid composition of the muscle tissue of tilapia (Oreochromis niloticus) and of hybrid red tilapia (Oreochromis sp.) from different culture systems and from the natural and artificial environment of Thailand were compared. Wild fish and fish reared under the most extensive conditions had a more favorable fatty acid profile for human consumption as they contained higher proportions of 18:3n-3, 20:5n-3, and 22:6n-3, higher n-3/n-6 PUFA ratios, and lower proportions of 18:2n-6. The muscle tissue of intensively cultured fish was characterized by increased fat deposition that was mainly saturated and monounsaturated fatty acids and 18:2n-6. It is undesirable for the consumer to reduce 20:5n-3 and 22:6n-3 in farmed tilapia and replace them with elevated 18:2n-6. It is recommended that the amount of 18:2n-6 in the feed of the intensively reared tilapia should be reduced by substituting vegetable oils rich in 18:2n-6 with oils rich in 18:1n-9 and/or 18:3n-3. Keywords: Fatty acids; PUFA; tilapia; Oreochromis niloticus; human nutrition; Thailand","container-title":"Journal of agricultural and food chemistry","DOI":"10.1021/jf0581877","ISSN":"0021-8561","issue":"12","language":"eng","note":"publisher-place: Washington, DC\npublisher: American Chemical Society","page":"4304–4310","source":"hollis.harvard.edu","title":"Polyunsaturated Fatty Acid Content of Wild and Farmed Tilapias in Thailand:  Effect of Aquaculture Practices and Implications for Human Nutrition","title-short":"Polyunsaturated Fatty Acid Content of Wild and Farmed Tilapias in Thailand","volume":"54","author":[{"family":"Karapanagiotidis","given":"Ioannis T."},{"family":"Bell","given":"Michael V."},{"family":"Little","given":"David C."},{"family":"Yakupitiyage","given":"Amararatne"},{"family":"Rakshit","given":"Sudip K."}],"issued":{"date-parts":[["2006"]]}}}],"schema":"https://github.com/citation-style-language/schema/raw/master/csl-citation.json"} </w:instrText>
      </w:r>
      <w:r w:rsidR="00026601" w:rsidRPr="006D5AF0">
        <w:rPr>
          <w:lang w:val="en-GB"/>
        </w:rPr>
        <w:fldChar w:fldCharType="separate"/>
      </w:r>
      <w:r w:rsidR="007D4F20" w:rsidRPr="007D4F20">
        <w:rPr>
          <w:vertAlign w:val="superscript"/>
        </w:rPr>
        <w:t>30</w:t>
      </w:r>
      <w:r w:rsidR="00026601" w:rsidRPr="006D5AF0">
        <w:rPr>
          <w:lang w:val="en-GB"/>
        </w:rPr>
        <w:fldChar w:fldCharType="end"/>
      </w:r>
      <w:r w:rsidRPr="006D5AF0">
        <w:rPr>
          <w:lang w:val="en-GB"/>
        </w:rPr>
        <w:t>, and wild harvest made primarily by subsistence and artisanal small-scale fisheries</w:t>
      </w:r>
      <w:r w:rsidR="008A09B2" w:rsidRPr="006D5AF0">
        <w:rPr>
          <w:lang w:val="en-GB"/>
        </w:rPr>
        <w:fldChar w:fldCharType="begin"/>
      </w:r>
      <w:r w:rsidR="007D4F20">
        <w:rPr>
          <w:lang w:val="en-GB"/>
        </w:rPr>
        <w:instrText xml:space="preserve"> ADDIN ZOTERO_ITEM CSL_CITATION {"citationID":"DrVqiaGl","properties":{"formattedCitation":"\\super 31\\nosupersub{}","plainCitation":"31","noteIndex":0},"citationItems":[{"id":11662,"uris":["http://zotero.org/users/508201/items/DDHTWEAW"],"uri":["http://zotero.org/users/508201/items/DDHTWEAW"],"itemData":{"id":11662,"type":"article-journal","title":"Gelcich, S., D. Little, F. Micheli, R. Short , E. Allison, X. Basurto, B. Belton, M. Bondad-Reantaso, C. Brugere, S. Bush, L. Cao, B. Crona, P. Cohen, O. Defeo, P. Edwards, C. Ferguson, N. Franz, C. Golden, B. Halpern, L. Hazen, C. Hicks, D. Johnson, A. Kaminski, S. Mangubhai, R. Naylor, K. Ole-MoiYoi, R. Short, R. Sumaila, S. Thilsted, M. Tigchelaar, C. Wabnitz, F. Zang, W. Zhang. Challenges and opportunities for small-scale actors in aquatic food systems. In prep. Nature."}}],"schema":"https://github.com/citation-style-language/schema/raw/master/csl-citation.json"} </w:instrText>
      </w:r>
      <w:r w:rsidR="008A09B2" w:rsidRPr="006D5AF0">
        <w:rPr>
          <w:lang w:val="en-GB"/>
        </w:rPr>
        <w:fldChar w:fldCharType="separate"/>
      </w:r>
      <w:r w:rsidR="007D4F20" w:rsidRPr="007D4F20">
        <w:rPr>
          <w:vertAlign w:val="superscript"/>
        </w:rPr>
        <w:t>31</w:t>
      </w:r>
      <w:r w:rsidR="008A09B2" w:rsidRPr="006D5AF0">
        <w:rPr>
          <w:lang w:val="en-GB"/>
        </w:rPr>
        <w:fldChar w:fldCharType="end"/>
      </w:r>
      <w:r w:rsidRPr="006D5AF0">
        <w:rPr>
          <w:lang w:val="en-GB"/>
        </w:rPr>
        <w:t xml:space="preserve">. Second, nutritional contribution of aquatic foods has traditionally focused on its low contribution to global energy (i.e., calories) and protein intake, yet has failed to consider the contribution of aquatic foods to nutrition via highly bioavailable essential micronutrients and </w:t>
      </w:r>
      <w:ins w:id="117" w:author="Christopher Golden" w:date="2021-04-27T10:38:00Z">
        <w:r w:rsidR="007E27D6">
          <w:rPr>
            <w:lang w:val="en-GB"/>
          </w:rPr>
          <w:t xml:space="preserve">long-chain </w:t>
        </w:r>
      </w:ins>
      <w:r w:rsidRPr="006D5AF0">
        <w:rPr>
          <w:lang w:val="en-GB"/>
        </w:rPr>
        <w:t xml:space="preserve">omega-3 fatty acids. The Aquatic Foods Composition Database presented here enables future studies to move beyond this limited view of nutrition from aquatic foods. </w:t>
      </w:r>
    </w:p>
    <w:p w14:paraId="3BCD8C48" w14:textId="77777777" w:rsidR="00173AC7" w:rsidRPr="006D5AF0" w:rsidRDefault="00173AC7">
      <w:pPr>
        <w:spacing w:line="276" w:lineRule="auto"/>
        <w:rPr>
          <w:lang w:val="en-GB"/>
        </w:rPr>
      </w:pPr>
    </w:p>
    <w:p w14:paraId="578B6B64" w14:textId="77C524B1" w:rsidR="00173AC7" w:rsidRPr="000A0C1B" w:rsidRDefault="004857A7">
      <w:pPr>
        <w:spacing w:line="276" w:lineRule="auto"/>
        <w:rPr>
          <w:rPrChange w:id="118" w:author="Christopher Golden" w:date="2021-04-27T12:35:00Z">
            <w:rPr>
              <w:lang w:val="en-GB"/>
            </w:rPr>
          </w:rPrChange>
        </w:rPr>
      </w:pPr>
      <w:r w:rsidRPr="006D5AF0">
        <w:rPr>
          <w:lang w:val="en-GB"/>
        </w:rPr>
        <w:t xml:space="preserve">It is critical to consider where and how aquatic foods are produced, as environmental, social, and economic impacts can vary widely across both the wild capture and aquaculture sectors (see Supplementary Methods for more on food cultures). Wild fish caught with destructive fishing methods, vessels that produce higher levels of greenhouse gas emissions, or unregulated or poorly regulated fisheries can have negative consequences that offset the benefits of increasing production. </w:t>
      </w:r>
      <w:del w:id="119" w:author="Christopher Golden" w:date="2021-05-03T11:30:00Z">
        <w:r w:rsidRPr="006D5AF0" w:rsidDel="00E733A0">
          <w:rPr>
            <w:lang w:val="en-GB"/>
          </w:rPr>
          <w:delText xml:space="preserve">Similarly, aquaculture is often touted as a sustainable alternative to wild capture fisheries—a way to reduce or avoid increased pressure on overexploited stocks while providing affordable </w:delText>
        </w:r>
      </w:del>
      <w:del w:id="120" w:author="Christopher Golden" w:date="2021-04-30T15:31:00Z">
        <w:r w:rsidRPr="006D5AF0" w:rsidDel="00B52A17">
          <w:rPr>
            <w:lang w:val="en-GB"/>
          </w:rPr>
          <w:delText xml:space="preserve">and necessary </w:delText>
        </w:r>
      </w:del>
      <w:del w:id="121" w:author="Christopher Golden" w:date="2021-05-03T11:30:00Z">
        <w:r w:rsidRPr="006D5AF0" w:rsidDel="00E733A0">
          <w:rPr>
            <w:lang w:val="en-GB"/>
          </w:rPr>
          <w:delText xml:space="preserve">protein for human consumption. </w:delText>
        </w:r>
      </w:del>
      <w:ins w:id="122" w:author="Christopher Golden" w:date="2021-04-27T12:35:00Z">
        <w:r w:rsidR="000A0C1B" w:rsidRPr="000A0C1B">
          <w:t>Despite the variability in environmental impacts across animal-source food production sectors, aquaculture (as wild capture fisheries) nearly always produces fewer greenhouse gas emissions and uses less land than red meats and many aquatic foods outperform poultry</w:t>
        </w:r>
      </w:ins>
      <w:r w:rsidR="000A0C1B">
        <w:fldChar w:fldCharType="begin"/>
      </w:r>
      <w:r w:rsidR="007D4F20">
        <w:instrText xml:space="preserve"> ADDIN ZOTERO_ITEM CSL_CITATION {"citationID":"jdCFo4fS","properties":{"formattedCitation":"\\super 32\\nosupersub{}","plainCitation":"32","noteIndex":0},"citationItems":[{"id":11707,"uris":["http://zotero.org/users/508201/items/D5E2NWF3"],"uri":["http://zotero.org/users/508201/items/D5E2NWF3"],"itemData":{"id":11707,"type":"article","title":"Gephart, JA, PJG Henriksson, RWR Parker, A Shepon, KD Gorospe, K Bergman, G Eshel, CD Golden, BS Halpern, S Hornborg, M Jonell, M Metian, K Mifflin, R Newton, P Tyedmers, W Zhang, F Ziegler, M Troell. Environmental performance of blue foods. Nature. In review."}}],"schema":"https://github.com/citation-style-language/schema/raw/master/csl-citation.json"} </w:instrText>
      </w:r>
      <w:r w:rsidR="000A0C1B">
        <w:fldChar w:fldCharType="separate"/>
      </w:r>
      <w:r w:rsidR="007D4F20" w:rsidRPr="007D4F20">
        <w:rPr>
          <w:vertAlign w:val="superscript"/>
        </w:rPr>
        <w:t>32</w:t>
      </w:r>
      <w:r w:rsidR="000A0C1B">
        <w:fldChar w:fldCharType="end"/>
      </w:r>
      <w:del w:id="123" w:author="Christopher Golden" w:date="2021-04-27T12:35:00Z">
        <w:r w:rsidRPr="006D5AF0" w:rsidDel="000A0C1B">
          <w:rPr>
            <w:lang w:val="en-GB"/>
          </w:rPr>
          <w:delText>Despite the variability in environmental impacts across animal-source food production sectors, aquaculture (as wild capture fisheries) nearly always produces fewer greenhouse gas emissions and uses less land than red meats</w:delText>
        </w:r>
        <w:r w:rsidR="008A09B2" w:rsidRPr="006D5AF0" w:rsidDel="000A0C1B">
          <w:rPr>
            <w:lang w:val="en-GB"/>
          </w:rPr>
          <w:fldChar w:fldCharType="begin"/>
        </w:r>
        <w:r w:rsidR="00932137" w:rsidDel="000A0C1B">
          <w:rPr>
            <w:lang w:val="en-GB"/>
          </w:rPr>
          <w:delInstrText xml:space="preserve"> ADDIN ZOTERO_ITEM CSL_CITATION {"citationID":"CljpNxtM","properties":{"formattedCitation":"\\super 34\\nosupersub{}","plainCitation":"34","noteIndex":0},"citationItems":[{"id":11643,"uris":["http://zotero.org/users/508201/items/RXHPJHQ3"],"uri":["http://zotero.org/users/508201/items/RXHPJHQ3"],"itemData":{"id":11643,"type":"article-journal","abstract":"Food's environmental impacts are created by millions of diverse producers. To identify solutions that are effective under this heterogeneity, we consolidated data covering five environmental indicators; 38,700 farms; and 1600 processors, packaging types, and retailers. Impact can vary 50-fold among producers of the same product, creating substantial mitigation opportunities. However, mitigation is complicated by trade-offs, multiple ways for producers to achieve low impacts, and interactions throughout the supply chain. Producers have limits on how far they can reduce impacts. Most strikingly, impacts of the lowest-impact animal products typically exceed those of vegetable substitutes, providing new evidence for the importance of dietary change. Cumulatively, our findings support an approach where producers monitor their own impacts, flexibly meet environmental targets by choosing from multiple practices, and communicate their impacts to consumers.","container-title":"Science (American Association for the Advancement of Science)","DOI":"10.1126/science.aaq0216","ISSN":"0036-8075","issue":"6392","language":"eng","note":"publisher-place: United States\npublisher: American Association for the Advancement of Science","page":"987–992","source":"hollis.harvard.edu","title":"Reducing food's environmental impacts through producers and consumers","volume":"360","author":[{"family":"Poore","given":"J."},{"family":"Nemecek","given":"T."}],"issued":{"date-parts":[["2018"]]}}}],"schema":"https://github.com/citation-style-language/schema/raw/master/csl-citation.json"} </w:delInstrText>
        </w:r>
        <w:r w:rsidR="008A09B2" w:rsidRPr="006D5AF0" w:rsidDel="000A0C1B">
          <w:rPr>
            <w:lang w:val="en-GB"/>
          </w:rPr>
          <w:fldChar w:fldCharType="separate"/>
        </w:r>
        <w:r w:rsidR="00932137" w:rsidRPr="00932137" w:rsidDel="000A0C1B">
          <w:rPr>
            <w:vertAlign w:val="superscript"/>
          </w:rPr>
          <w:delText>34</w:delText>
        </w:r>
        <w:r w:rsidR="008A09B2" w:rsidRPr="006D5AF0" w:rsidDel="000A0C1B">
          <w:rPr>
            <w:lang w:val="en-GB"/>
          </w:rPr>
          <w:fldChar w:fldCharType="end"/>
        </w:r>
      </w:del>
      <w:r w:rsidRPr="006D5AF0">
        <w:rPr>
          <w:lang w:val="en-GB"/>
        </w:rPr>
        <w:t>. Yet, there are potential trade-offs to aquaculture intensification that extend beyond reduced greenhouse gas emissions and land use. Insufficiently regulated aquaculture can have negative impacts, including space competition with other sectors, including</w:t>
      </w:r>
      <w:ins w:id="124" w:author="Christopher Golden" w:date="2021-04-30T15:32:00Z">
        <w:r w:rsidR="00B52A17">
          <w:rPr>
            <w:lang w:val="en-GB"/>
          </w:rPr>
          <w:t>, for example,</w:t>
        </w:r>
      </w:ins>
      <w:r w:rsidRPr="006D5AF0">
        <w:rPr>
          <w:lang w:val="en-GB"/>
        </w:rPr>
        <w:t xml:space="preserve"> capture fisheries</w:t>
      </w:r>
      <w:r w:rsidR="008A09B2" w:rsidRPr="006D5AF0">
        <w:rPr>
          <w:lang w:val="en-GB"/>
        </w:rPr>
        <w:fldChar w:fldCharType="begin"/>
      </w:r>
      <w:r w:rsidR="007D4F20">
        <w:rPr>
          <w:lang w:val="en-GB"/>
        </w:rPr>
        <w:instrText xml:space="preserve"> ADDIN ZOTERO_ITEM CSL_CITATION {"citationID":"tFKSYc5K","properties":{"formattedCitation":"\\super 33\\nosupersub{}","plainCitation":"33","noteIndex":0},"citationItems":[{"id":11703,"uris":["http://zotero.org/users/508201/items/HVBFAJSV"],"uri":["http://zotero.org/users/508201/items/HVBFAJSV"],"itemData":{"id":11703,"type":"article-journal","abstract":"Recent literature on marine fish farming brands it as potentially compatible with sustainable resource use, conservation, and human nutrition goals, and aligns with the emerging policy discourse of ‘blue growth’. We advance a two-pronged critique. First, contemporary narratives tend to overstate marine finfish aquaculture’s potential to deliver food security and environmental sustainability. Second, they often align with efforts to enclose maritime space that could facilitate its allocation to extractive industries and conservation interests and exclude fishers. Policies and investments that seek to increase the availability and accessibility of affordable and sustainable farmed aquatic foods should focus on freshwater aquaculture.\nMarine aquaculture is widely proposed as compatible with ocean sustainability, biodiversity conservation, and human nutrition goals. In this Perspective, Belton and colleagues dispute the empirical validity of such claims and contend that the potential of marine aquaculture has been much exaggerated.","container-title":"Nature communications","DOI":"10.1038/s41467-020-19679-9","ISSN":"2041-1723","issue":"1","language":"eng","note":"publisher-place: London\npublisher: Nature Publishing Group UK, Nature Publishing Group","page":"5804–5804","source":"hollis.harvard.edu","title":"Farming fish in the sea will not nourish the world","volume":"11","author":[{"family":"Belton","given":"Ben"},{"family":"Little","given":"David C."},{"family":"Zhang","given":"Wenbo"},{"family":"Edwards","given":"Peter"},{"family":"Skladany","given":"Michael"},{"family":"Thilsted","given":"Shakuntala H."}],"issued":{"date-parts":[["2020"]]}}}],"schema":"https://github.com/citation-style-language/schema/raw/master/csl-citation.json"} </w:instrText>
      </w:r>
      <w:r w:rsidR="008A09B2" w:rsidRPr="006D5AF0">
        <w:rPr>
          <w:lang w:val="en-GB"/>
        </w:rPr>
        <w:fldChar w:fldCharType="separate"/>
      </w:r>
      <w:r w:rsidR="007D4F20" w:rsidRPr="007D4F20">
        <w:rPr>
          <w:vertAlign w:val="superscript"/>
        </w:rPr>
        <w:t>33</w:t>
      </w:r>
      <w:r w:rsidR="008A09B2" w:rsidRPr="006D5AF0">
        <w:rPr>
          <w:lang w:val="en-GB"/>
        </w:rPr>
        <w:fldChar w:fldCharType="end"/>
      </w:r>
      <w:r w:rsidRPr="006D5AF0">
        <w:rPr>
          <w:lang w:val="en-GB"/>
        </w:rPr>
        <w:t>, potentially negative interactions with wild fishery populations</w:t>
      </w:r>
      <w:r w:rsidR="00EB4B3A" w:rsidRPr="006D5AF0">
        <w:rPr>
          <w:lang w:val="en-GB"/>
        </w:rPr>
        <w:fldChar w:fldCharType="begin"/>
      </w:r>
      <w:r w:rsidR="007D4F20">
        <w:rPr>
          <w:lang w:val="en-GB"/>
        </w:rPr>
        <w:instrText xml:space="preserve"> ADDIN ZOTERO_ITEM CSL_CITATION {"citationID":"J9vQdMIB","properties":{"formattedCitation":"\\super 32\\nosupersub{}","plainCitation":"32","noteIndex":0},"citationItems":[{"id":11707,"uris":["http://zotero.org/users/508201/items/D5E2NWF3"],"uri":["http://zotero.org/users/508201/items/D5E2NWF3"],"itemData":{"id":11707,"type":"article","title":"Gephart, JA, PJG Henriksson, RWR Parker, A Shepon, KD Gorospe, K Bergman, G Eshel, CD Golden, BS Halpern, S Hornborg, M Jonell, M Metian, K Mifflin, R Newton, P Tyedmers, W Zhang, F Ziegler, M Troell. Environmental performance of blue foods. Nature. In review."}}],"schema":"https://github.com/citation-style-language/schema/raw/master/csl-citation.json"} </w:instrText>
      </w:r>
      <w:r w:rsidR="00EB4B3A" w:rsidRPr="006D5AF0">
        <w:rPr>
          <w:lang w:val="en-GB"/>
        </w:rPr>
        <w:fldChar w:fldCharType="separate"/>
      </w:r>
      <w:r w:rsidR="007D4F20" w:rsidRPr="007D4F20">
        <w:rPr>
          <w:vertAlign w:val="superscript"/>
        </w:rPr>
        <w:t>32</w:t>
      </w:r>
      <w:r w:rsidR="00EB4B3A" w:rsidRPr="006D5AF0">
        <w:rPr>
          <w:lang w:val="en-GB"/>
        </w:rPr>
        <w:fldChar w:fldCharType="end"/>
      </w:r>
      <w:r w:rsidRPr="006D5AF0">
        <w:rPr>
          <w:lang w:val="en-GB"/>
        </w:rPr>
        <w:t xml:space="preserve">, </w:t>
      </w:r>
      <w:r w:rsidR="00AD6A0C" w:rsidRPr="006D5AF0">
        <w:rPr>
          <w:lang w:val="en-GB"/>
        </w:rPr>
        <w:t>and lower</w:t>
      </w:r>
      <w:r w:rsidRPr="006D5AF0">
        <w:rPr>
          <w:lang w:val="en-GB"/>
        </w:rPr>
        <w:t xml:space="preserve"> nutrient content of farmed species not fed adequately</w:t>
      </w:r>
      <w:r w:rsidR="008A09B2" w:rsidRPr="006D5AF0">
        <w:rPr>
          <w:lang w:val="en-GB"/>
        </w:rPr>
        <w:fldChar w:fldCharType="begin"/>
      </w:r>
      <w:r w:rsidR="007D4F20">
        <w:rPr>
          <w:lang w:val="en-GB"/>
        </w:rPr>
        <w:instrText xml:space="preserve"> ADDIN ZOTERO_ITEM CSL_CITATION {"citationID":"g5Hdt07e","properties":{"formattedCitation":"\\super 30\\nosupersub{}","plainCitation":"30","noteIndex":0},"citationItems":[{"id":11663,"uris":["http://zotero.org/users/508201/items/QZGVFBUZ"],"uri":["http://zotero.org/users/508201/items/QZGVFBUZ"],"itemData":{"id":11663,"type":"article-journal","abstract":"The total lipid content and fatty acid composition of the muscle tissue of tilapia (Oreochromis niloticus) and of hybrid red tilapia (Oreochromis sp.) from different culture systems and from the natural and artificial environment of Thailand were compared. Wild fish and fish reared under the most extensive conditions had a more favorable fatty acid profile for human consumption as they contained higher proportions of 18:3n-3, 20:5n-3, and 22:6n-3, higher n-3/n-6 PUFA ratios, and lower proportions of 18:2n-6. The muscle tissue of intensively cultured fish was characterized by increased fat deposition that was mainly saturated and monounsaturated fatty acids and 18:2n-6. It is undesirable for the consumer to reduce 20:5n-3 and 22:6n-3 in farmed tilapia and replace them with elevated 18:2n-6. It is recommended that the amount of 18:2n-6 in the feed of the intensively reared tilapia should be reduced by substituting vegetable oils rich in 18:2n-6 with oils rich in 18:1n-9 and/or 18:3n-3. Keywords: Fatty acids; PUFA; tilapia; Oreochromis niloticus; human nutrition; Thailand","container-title":"Journal of agricultural and food chemistry","DOI":"10.1021/jf0581877","ISSN":"0021-8561","issue":"12","language":"eng","note":"publisher-place: Washington, DC\npublisher: American Chemical Society","page":"4304–4310","source":"hollis.harvard.edu","title":"Polyunsaturated Fatty Acid Content of Wild and Farmed Tilapias in Thailand:  Effect of Aquaculture Practices and Implications for Human Nutrition","title-short":"Polyunsaturated Fatty Acid Content of Wild and Farmed Tilapias in Thailand","volume":"54","author":[{"family":"Karapanagiotidis","given":"Ioannis T."},{"family":"Bell","given":"Michael V."},{"family":"Little","given":"David C."},{"family":"Yakupitiyage","given":"Amararatne"},{"family":"Rakshit","given":"Sudip K."}],"issued":{"date-parts":[["2006"]]}}}],"schema":"https://github.com/citation-style-language/schema/raw/master/csl-citation.json"} </w:instrText>
      </w:r>
      <w:r w:rsidR="008A09B2" w:rsidRPr="006D5AF0">
        <w:rPr>
          <w:lang w:val="en-GB"/>
        </w:rPr>
        <w:fldChar w:fldCharType="separate"/>
      </w:r>
      <w:r w:rsidR="007D4F20" w:rsidRPr="007D4F20">
        <w:rPr>
          <w:vertAlign w:val="superscript"/>
        </w:rPr>
        <w:t>30</w:t>
      </w:r>
      <w:r w:rsidR="008A09B2" w:rsidRPr="006D5AF0">
        <w:rPr>
          <w:lang w:val="en-GB"/>
        </w:rPr>
        <w:fldChar w:fldCharType="end"/>
      </w:r>
      <w:r w:rsidR="00AD6A0C" w:rsidRPr="006D5AF0">
        <w:rPr>
          <w:lang w:val="en-GB"/>
        </w:rPr>
        <w:t>.</w:t>
      </w:r>
      <w:r w:rsidRPr="006D5AF0">
        <w:rPr>
          <w:lang w:val="en-GB"/>
        </w:rPr>
        <w:t xml:space="preserve"> </w:t>
      </w:r>
      <w:r w:rsidR="00AD6A0C" w:rsidRPr="006D5AF0">
        <w:rPr>
          <w:lang w:val="en-GB"/>
        </w:rPr>
        <w:t>Increasing</w:t>
      </w:r>
      <w:r w:rsidRPr="006D5AF0">
        <w:rPr>
          <w:lang w:val="en-GB"/>
        </w:rPr>
        <w:t xml:space="preserve"> dominance of a few species</w:t>
      </w:r>
      <w:r w:rsidR="00AD6A0C" w:rsidRPr="006D5AF0">
        <w:rPr>
          <w:lang w:val="en-GB"/>
        </w:rPr>
        <w:t xml:space="preserve"> also threatens the sector’s resilience</w:t>
      </w:r>
      <w:r w:rsidR="008A09B2" w:rsidRPr="006D5AF0">
        <w:rPr>
          <w:lang w:val="en-GB"/>
        </w:rPr>
        <w:fldChar w:fldCharType="begin"/>
      </w:r>
      <w:r w:rsidR="007D4F20">
        <w:rPr>
          <w:lang w:val="en-GB"/>
        </w:rPr>
        <w:instrText xml:space="preserve"> ADDIN ZOTERO_ITEM CSL_CITATION {"citationID":"xMCEuKxF","properties":{"formattedCitation":"\\super 34\\nosupersub{}","plainCitation":"34","noteIndex":0},"citationItems":[{"id":10169,"uris":["http://zotero.org/groups/2572576/items/WA9BEDP8"],"uri":["http://zotero.org/groups/2572576/items/WA9BEDP8"],"itemData":{"id":10169,"type":"article-journal","abstract":"Global demand for freshwater and marine foods (i.e., seafood) is rising and an increasing proportion is farmed. Aquaculture encompasses a range of species and cultivation methods, resulting in diverse social, economic, nutritional, and environmental outcomes. As a result, how aquaculture develops will influence human wellbeing and environmental health outcomes. Recognition of this has spurred a push for nutrition-sensitive aquaculture, which aims to benefit public health through the production of diverse, nutrient-rich seafood and enabling equitable access. This article explores plausible aquaculture futures and their role in nutrition security using a qualitative scenario approach. Two dimensions of economic development – the degree of globalization and the predominant economic development philosophy – bound four scenarios representing systems that are either localized or globalized, and orientated toward maximizing sectoral economic growth or to meeting environmental and equity dimensions of sustainability. The potential contribution of aquaculture in improving nutrition security is then evaluated within each scenario. While aquaculture could be “nutrition-sensitive” under any of the scenarios, its contribution to addressing health inequities is more likely in the economic and political context of a more globally harmonized trade environment and where economic policies are oriented toward social equity and environmental sustainability.","container-title":"Reviews in Fisheries Science &amp; Aquaculture","DOI":"10.1080/23308249.2020.1782342","ISSN":"2330-8249, 2330-8257","journalAbbreviation":"Reviews in Fisheries Science &amp; Aquaculture","language":"en","page":"1-17","source":"DOI.org (Crossref)","title":"Scenarios for Global Aquaculture and Its Role in Human Nutrition","author":[{"family":"Gephart","given":"Jessica A."},{"family":"Golden","given":"Christopher D."},{"family":"Asche","given":"Frank"},{"family":"Belton","given":"Ben"},{"family":"Brugere","given":"Cecile"},{"family":"Froehlich","given":"Halley E."},{"family":"Fry","given":"Jillian P."},{"family":"Halpern","given":"Benjamin S."},{"family":"Hicks","given":"Christina C."},{"family":"Jones","given":"Robert C."},{"family":"Klinger","given":"Dane H."},{"family":"Little","given":"David C."},{"family":"McCauley","given":"Douglas J."},{"family":"Thilsted","given":"Shakuntala H."},{"family":"Troell","given":"Max"},{"family":"Allison","given":"Edward H."}],"issued":{"date-parts":[["2020",7,9]]}}}],"schema":"https://github.com/citation-style-language/schema/raw/master/csl-citation.json"} </w:instrText>
      </w:r>
      <w:r w:rsidR="008A09B2" w:rsidRPr="006D5AF0">
        <w:rPr>
          <w:lang w:val="en-GB"/>
        </w:rPr>
        <w:fldChar w:fldCharType="separate"/>
      </w:r>
      <w:r w:rsidR="007D4F20" w:rsidRPr="007D4F20">
        <w:rPr>
          <w:vertAlign w:val="superscript"/>
        </w:rPr>
        <w:t>34</w:t>
      </w:r>
      <w:r w:rsidR="008A09B2" w:rsidRPr="006D5AF0">
        <w:rPr>
          <w:lang w:val="en-GB"/>
        </w:rPr>
        <w:fldChar w:fldCharType="end"/>
      </w:r>
      <w:r w:rsidRPr="006D5AF0">
        <w:rPr>
          <w:lang w:val="en-GB"/>
        </w:rPr>
        <w:t xml:space="preserve">. </w:t>
      </w:r>
      <w:r w:rsidR="00BC1295">
        <w:rPr>
          <w:lang w:val="en-GB"/>
        </w:rPr>
        <w:t>Sustainably and equitably achieving the human health benefits of expanded aquaculture production will require policies and technologies that mitigate impacts on adjacent ecosystems, industries, and communities (Costello et al. (2020).</w:t>
      </w:r>
    </w:p>
    <w:p w14:paraId="1AA3AEE0" w14:textId="77777777" w:rsidR="00173AC7" w:rsidRPr="006D5AF0" w:rsidRDefault="00173AC7">
      <w:pPr>
        <w:spacing w:line="276" w:lineRule="auto"/>
        <w:rPr>
          <w:lang w:val="en-GB"/>
        </w:rPr>
      </w:pPr>
    </w:p>
    <w:p w14:paraId="14788F29" w14:textId="6981FEBF" w:rsidR="00173AC7" w:rsidRPr="00471855" w:rsidRDefault="004857A7">
      <w:pPr>
        <w:spacing w:line="276" w:lineRule="auto"/>
        <w:rPr>
          <w:rPrChange w:id="125" w:author="Christopher Golden" w:date="2021-04-28T14:03:00Z">
            <w:rPr>
              <w:lang w:val="en-GB"/>
            </w:rPr>
          </w:rPrChange>
        </w:rPr>
      </w:pPr>
      <w:del w:id="126" w:author="Christopher Golden" w:date="2021-04-27T12:36:00Z">
        <w:r w:rsidRPr="006D5AF0" w:rsidDel="000A0C1B">
          <w:rPr>
            <w:lang w:val="en-GB"/>
          </w:rPr>
          <w:delText>A number of</w:delText>
        </w:r>
      </w:del>
      <w:ins w:id="127" w:author="Christopher Golden" w:date="2021-04-27T12:36:00Z">
        <w:r w:rsidR="000A0C1B">
          <w:rPr>
            <w:lang w:val="en-GB"/>
          </w:rPr>
          <w:t>Several</w:t>
        </w:r>
      </w:ins>
      <w:r w:rsidRPr="006D5AF0">
        <w:rPr>
          <w:lang w:val="en-GB"/>
        </w:rPr>
        <w:t xml:space="preserve"> exciting innovations have occurred throughout the aquatic foods sector that capitalize on the unrecognised nutritional value of aquatic foods by</w:t>
      </w:r>
      <w:r w:rsidR="008A09B2" w:rsidRPr="006D5AF0">
        <w:rPr>
          <w:lang w:val="en-GB"/>
        </w:rPr>
        <w:t>-</w:t>
      </w:r>
      <w:r w:rsidRPr="006D5AF0">
        <w:rPr>
          <w:lang w:val="en-GB"/>
        </w:rPr>
        <w:t>products and aim to deliver nutrients to those most in need. Processed fish products that are micronutrient-dense have been developed both as supplements within conventional meal preparation and in ready-to-eat formats (e.g., fish powders for infant feeding, wafers for out-of-home adolescent consumption, fish chutney for pregnant and lactating women)</w:t>
      </w:r>
      <w:r w:rsidR="008A09B2" w:rsidRPr="006D5AF0">
        <w:rPr>
          <w:lang w:val="en-GB"/>
        </w:rPr>
        <w:fldChar w:fldCharType="begin"/>
      </w:r>
      <w:r w:rsidR="007D4F20">
        <w:rPr>
          <w:lang w:val="en-GB"/>
        </w:rPr>
        <w:instrText xml:space="preserve"> ADDIN ZOTERO_ITEM CSL_CITATION {"citationID":"OlJ3OQFf","properties":{"formattedCitation":"\\super 35,36\\nosupersub{}","plainCitation":"35,36","noteIndex":0},"citationItems":[{"id":11665,"uris":["http://zotero.org/users/508201/items/I4IZSA3S"],"uri":["http://zotero.org/users/508201/items/I4IZSA3S"],"itemData":{"id":11665,"type":"article-journal","abstract":"Rates of childhood undernutrition are persistently high in Cambodia. Existing ready-to-use supplementary and therapeutic foods (RUSFs and RUTFs) have had limited acceptance and effectiveness. Therefore, our project developed and trialled a locally-produced, multiple micronutrient fortified lipid-based nutrient supplement (LNS) with therapeutic and supplementary versions. This ready-to-use food (RUF) is innovative in that, unlike many RUFs, it contains fish instead of milk. Development began in 2013 and the RUF was finalised in 2015. From 2015 until the present, both the RUTF and the RUSF versions were trialled for acceptability and effectiveness.\nThis paper draws on project implementation records and semi-structured interviews to describe the partnership between the Cambodian Ministries of Health and Agriculture, Forestry and Fisheries, UNICEF, the French National Research Institute for Sustainable Development (IRD), universities, and Vissot factory. It discusses the project implementation and lessons learned from the development and trialling process, and insights into positioning nutrition on the health agenda in low and middle-income countries.\nThe lessons learned relate to the importance of project planning, management, and documentation in order to seize opportunities in the research, policy, advocacy, and programming environment while ensuring adequate day-to-day project administration and resourcing.\nWe conclude that projects such as ours, that collaborate to develop and test novel, locally-produced RUTFs and RUSFs, offer an exciting opportunity to respond to both local programmatic and broader research needs.","container-title":"BMC public health","DOI":"10.1186/s12889-019-7445-2","ISSN":"1471-2458","issue":"1","language":"eng","note":"publisher-place: England\npublisher: BioMed Central Ltd, BioMed Central, BMC","page":"1200–1200","source":"hollis.harvard.edu","title":"Development and testing of locally-produced ready-to-use therapeutic and supplementary foods (RUTFs and RUSFs) in Cambodia: lessons learned","title-short":"Development and testing of locally-produced ready-to-use therapeutic and supplementary foods (RUTFs and RUSFs) in Cambodia","volume":"19","author":[{"family":"Borg","given":"Bindi"},{"family":"Mihrshahi","given":"Seema"},{"family":"Laillou","given":"Arnaud"},{"family":"Sigh","given":"Sanne"},{"family":"Sok","given":"Daream"},{"family":"Peters","given":"Remco"},{"family":"Chamnan","given":"Chhoun"},{"family":"Berger","given":"Jacques"},{"family":"Prak","given":"Sophonneary"},{"family":"Roos","given":"Nanna"},{"family":"Griffin","given":"Mark"},{"family":"Wieringa","given":"Frank T."}],"issued":{"date-parts":[["2019"]]}}},{"id":4405,"uris":["http://zotero.org/groups/2499821/items/XNJU9SSI"],"uri":["http://zotero.org/groups/2499821/items/XNJU9SSI"],"itemData":{"id":4405,"type":"article-journal","abstract":"Fish, in Bangladesh where malnutrition remains a signiﬁcant development challenge, is an irreplaceable animal-source food in the diet of millions. However, existing data on the nutrient composition of ﬁsh do not reﬂect the large diversity available and have focused on only a few select nutrients. The purpose of this study was to ﬁll the gaps in existing data on the nutrient proﬁles of common ﬁsh in Bangladesh by analysing the proximate, vitamin, mineral and fatty acid composition of 55 ﬁsh, shrimp and prawn species from inland capture, aquaculture and marine capture ﬁsheries. When comparing species, the composition of nutrients of public health signiﬁcance was diverse. Iron ranged from 0.34 to 19 mg/100 g, zinc from 0.6 to 4.7 mg/100 g, calcium from 8.6 to 1900 mg/100 g, vitamin A from 0 to 2503 mg/100 g and vitamin B12 from 0.50 to 14 mg/100 g. Several species were rich in essential fatty acids, particularly docosohexaenoic acid in capture ﬁsheries species (86–310 mg/100 g). The potential contribution of each species to recommended nutrient intakes (RNIs) for pregnant and lactating women (PLW) and infants was calculated. Seven species for PLW and six species for infants, all from inland capture, and all typically consumed whole with head and bones, could potentially contribute !25% of RNIs for three or more of these nutrients, simultaneously, from a standard portion. This illustrates the diversity in nutrient content of ﬁsh species and in particular the rich nutrient composition of small indigenous species, which should guide policy and programmes to improve food and nutrition security in Bangladesh.","container-title":"Journal of Food Composition and Analysis","DOI":"10.1016/j.jfca.2015.03.002","ISSN":"08891575","journalAbbreviation":"Journal of Food Composition and Analysis","language":"en","page":"120-133","source":"DOI.org (Crossref)","title":"Nutrient composition of important fish species in Bangladesh and potential contribution to recommended nutrient intakes","volume":"42","author":[{"family":"Bogard","given":"Jessica R."},{"family":"Thilsted","given":"Shakuntala H."},{"family":"Marks","given":"Geoffrey C."},{"family":"Wahab","given":"Md. Abdul"},{"family":"Hossain","given":"Mostafa A.R."},{"family":"Jakobsen","given":"Jette"},{"family":"Stangoulis","given":"James"}],"issued":{"date-parts":[["2015",9]]}}}],"schema":"https://github.com/citation-style-language/schema/raw/master/csl-citation.json"} </w:instrText>
      </w:r>
      <w:r w:rsidR="008A09B2" w:rsidRPr="006D5AF0">
        <w:rPr>
          <w:lang w:val="en-GB"/>
        </w:rPr>
        <w:fldChar w:fldCharType="separate"/>
      </w:r>
      <w:r w:rsidR="007D4F20" w:rsidRPr="007D4F20">
        <w:rPr>
          <w:vertAlign w:val="superscript"/>
        </w:rPr>
        <w:t>35,36</w:t>
      </w:r>
      <w:r w:rsidR="008A09B2" w:rsidRPr="006D5AF0">
        <w:rPr>
          <w:lang w:val="en-GB"/>
        </w:rPr>
        <w:fldChar w:fldCharType="end"/>
      </w:r>
      <w:r w:rsidRPr="006D5AF0">
        <w:rPr>
          <w:lang w:val="en-GB"/>
        </w:rPr>
        <w:t>. Innovation is required not only in the products themselves but also in their accessibility. Approaches that overcome social constraints to vulnerable individuals being able to consume enough aquatic foods to meet their nutritional needs, even in contexts where aggregate consumption may be high, are especially important. Simple techniques like smoking and drying can increase the safety and longevity of aquatic food products and support nutritionally vulnerable populations.</w:t>
      </w:r>
      <w:ins w:id="128" w:author="Christopher Golden" w:date="2021-04-28T14:03:00Z">
        <w:r w:rsidR="00471855">
          <w:rPr>
            <w:lang w:val="en-GB"/>
          </w:rPr>
          <w:t xml:space="preserve"> </w:t>
        </w:r>
        <w:r w:rsidR="00471855">
          <w:t>M</w:t>
        </w:r>
        <w:r w:rsidR="00471855" w:rsidRPr="00471855">
          <w:t>easures to ensure that these products are safe and do not exceed recommended intake of</w:t>
        </w:r>
        <w:r w:rsidR="00471855">
          <w:t xml:space="preserve"> preservatives like salt</w:t>
        </w:r>
        <w:r w:rsidR="00471855" w:rsidRPr="00471855">
          <w:t xml:space="preserve">, for example, are needed. </w:t>
        </w:r>
      </w:ins>
    </w:p>
    <w:p w14:paraId="7018CBD1" w14:textId="77777777" w:rsidR="00173AC7" w:rsidRPr="006D5AF0" w:rsidRDefault="00173AC7">
      <w:pPr>
        <w:spacing w:line="276" w:lineRule="auto"/>
        <w:rPr>
          <w:b/>
          <w:lang w:val="en-GB"/>
        </w:rPr>
      </w:pPr>
    </w:p>
    <w:p w14:paraId="02500C69" w14:textId="77777777" w:rsidR="00173AC7" w:rsidRPr="006D5AF0" w:rsidRDefault="004857A7">
      <w:pPr>
        <w:spacing w:line="276" w:lineRule="auto"/>
        <w:rPr>
          <w:b/>
          <w:lang w:val="en-GB"/>
        </w:rPr>
      </w:pPr>
      <w:r w:rsidRPr="006D5AF0">
        <w:rPr>
          <w:b/>
          <w:lang w:val="en-GB"/>
        </w:rPr>
        <w:t>Synthesis</w:t>
      </w:r>
    </w:p>
    <w:p w14:paraId="53F8D8CF" w14:textId="77777777" w:rsidR="00173AC7" w:rsidRPr="006D5AF0" w:rsidRDefault="00173AC7">
      <w:pPr>
        <w:spacing w:line="276" w:lineRule="auto"/>
        <w:rPr>
          <w:lang w:val="en-GB"/>
        </w:rPr>
      </w:pPr>
    </w:p>
    <w:p w14:paraId="3524D5A4" w14:textId="77777777" w:rsidR="003D0606" w:rsidRPr="003D0606" w:rsidRDefault="003D0606" w:rsidP="003D0606">
      <w:pPr>
        <w:spacing w:line="276" w:lineRule="auto"/>
        <w:rPr>
          <w:ins w:id="129" w:author="Christopher Golden" w:date="2021-04-27T12:58:00Z"/>
        </w:rPr>
      </w:pPr>
      <w:ins w:id="130" w:author="Christopher Golden" w:date="2021-04-27T12:58:00Z">
        <w:r w:rsidRPr="003D0606">
          <w:t xml:space="preserve">Our findings suggest strategic research and policy opportunities: </w:t>
        </w:r>
      </w:ins>
    </w:p>
    <w:p w14:paraId="6124C6C6" w14:textId="77777777" w:rsidR="003D0606" w:rsidRPr="003D0606" w:rsidRDefault="003D0606" w:rsidP="003D0606">
      <w:pPr>
        <w:spacing w:line="276" w:lineRule="auto"/>
        <w:rPr>
          <w:ins w:id="131" w:author="Christopher Golden" w:date="2021-04-27T12:58:00Z"/>
        </w:rPr>
      </w:pPr>
    </w:p>
    <w:p w14:paraId="5AEA7DBC" w14:textId="77777777" w:rsidR="003D0606" w:rsidRPr="003D0606" w:rsidRDefault="003D0606" w:rsidP="003D0606">
      <w:pPr>
        <w:spacing w:line="276" w:lineRule="auto"/>
        <w:rPr>
          <w:ins w:id="132" w:author="Christopher Golden" w:date="2021-04-27T12:58:00Z"/>
        </w:rPr>
      </w:pPr>
      <w:ins w:id="133" w:author="Christopher Golden" w:date="2021-04-27T12:58:00Z">
        <w:r w:rsidRPr="003D0606">
          <w:t xml:space="preserve">1) in countries where there are high burdens of micronutrient deficiencies, supply chains and availability of aquatic foods should be strengthened by improving fisheries management; enhancing sustainable aquaculture; and building more equitable national and regional trade networks; </w:t>
        </w:r>
      </w:ins>
    </w:p>
    <w:p w14:paraId="70E66D09" w14:textId="77777777" w:rsidR="003D0606" w:rsidRPr="003D0606" w:rsidRDefault="003D0606" w:rsidP="003D0606">
      <w:pPr>
        <w:spacing w:line="276" w:lineRule="auto"/>
        <w:rPr>
          <w:ins w:id="134" w:author="Christopher Golden" w:date="2021-04-27T12:58:00Z"/>
        </w:rPr>
      </w:pPr>
    </w:p>
    <w:p w14:paraId="52F1E702" w14:textId="77777777" w:rsidR="003D0606" w:rsidRPr="003D0606" w:rsidRDefault="003D0606" w:rsidP="003D0606">
      <w:pPr>
        <w:spacing w:line="276" w:lineRule="auto"/>
        <w:rPr>
          <w:ins w:id="135" w:author="Christopher Golden" w:date="2021-04-27T12:58:00Z"/>
        </w:rPr>
      </w:pPr>
      <w:ins w:id="136" w:author="Christopher Golden" w:date="2021-04-27T12:58:00Z">
        <w:r w:rsidRPr="003D0606">
          <w:lastRenderedPageBreak/>
          <w:t xml:space="preserve">2) a diversity of nutrient-rich aquatic foods should be promoted in sustainable aquaculture systems, in designing national food-based dietary guidelines, and for public health interventions targeting particular nutritional deficiencies among vulnerable populations living in particular geographies; </w:t>
        </w:r>
      </w:ins>
    </w:p>
    <w:p w14:paraId="25381191" w14:textId="77777777" w:rsidR="003D0606" w:rsidRPr="003D0606" w:rsidRDefault="003D0606" w:rsidP="003D0606">
      <w:pPr>
        <w:spacing w:line="276" w:lineRule="auto"/>
        <w:rPr>
          <w:ins w:id="137" w:author="Christopher Golden" w:date="2021-04-27T12:58:00Z"/>
        </w:rPr>
      </w:pPr>
    </w:p>
    <w:p w14:paraId="7306B958" w14:textId="77777777" w:rsidR="003D0606" w:rsidRPr="003D0606" w:rsidRDefault="003D0606" w:rsidP="003D0606">
      <w:pPr>
        <w:spacing w:line="276" w:lineRule="auto"/>
        <w:rPr>
          <w:ins w:id="138" w:author="Christopher Golden" w:date="2021-04-27T12:58:00Z"/>
        </w:rPr>
      </w:pPr>
      <w:ins w:id="139" w:author="Christopher Golden" w:date="2021-04-27T12:58:00Z">
        <w:r w:rsidRPr="003D0606">
          <w:t>3) access and affordability of aquatic foods should be subsidized in countries experiencing a rapid nutrition transition;</w:t>
        </w:r>
      </w:ins>
    </w:p>
    <w:p w14:paraId="640164B8" w14:textId="77777777" w:rsidR="003D0606" w:rsidRPr="003D0606" w:rsidRDefault="003D0606" w:rsidP="003D0606">
      <w:pPr>
        <w:spacing w:line="276" w:lineRule="auto"/>
        <w:rPr>
          <w:ins w:id="140" w:author="Christopher Golden" w:date="2021-04-27T12:58:00Z"/>
        </w:rPr>
      </w:pPr>
    </w:p>
    <w:p w14:paraId="2481DB82" w14:textId="77777777" w:rsidR="003D0606" w:rsidRPr="003D0606" w:rsidRDefault="003D0606" w:rsidP="003D0606">
      <w:pPr>
        <w:spacing w:line="276" w:lineRule="auto"/>
        <w:rPr>
          <w:ins w:id="141" w:author="Christopher Golden" w:date="2021-04-27T12:58:00Z"/>
        </w:rPr>
      </w:pPr>
      <w:ins w:id="142" w:author="Christopher Golden" w:date="2021-04-27T12:58:00Z">
        <w:r w:rsidRPr="003D0606">
          <w:t xml:space="preserve">4) aquatic foods should be prioritized in social protection programs including food assistance, school meal programs, and safety nets for the most nutritionally vulnerable (e.g., pregnant and lactating women, young children in the first 1000 days of life, elderly). </w:t>
        </w:r>
      </w:ins>
    </w:p>
    <w:p w14:paraId="24CEDCF3" w14:textId="77777777" w:rsidR="003D0606" w:rsidRPr="003D0606" w:rsidRDefault="003D0606" w:rsidP="003D0606">
      <w:pPr>
        <w:spacing w:line="276" w:lineRule="auto"/>
        <w:rPr>
          <w:ins w:id="143" w:author="Christopher Golden" w:date="2021-04-27T12:58:00Z"/>
        </w:rPr>
      </w:pPr>
    </w:p>
    <w:p w14:paraId="2EFF1E23" w14:textId="747B3261" w:rsidR="003D0606" w:rsidRPr="003D0606" w:rsidRDefault="003D0606" w:rsidP="003D0606">
      <w:pPr>
        <w:spacing w:line="276" w:lineRule="auto"/>
        <w:rPr>
          <w:ins w:id="144" w:author="Christopher Golden" w:date="2021-04-27T12:58:00Z"/>
        </w:rPr>
      </w:pPr>
      <w:ins w:id="145" w:author="Christopher Golden" w:date="2021-04-27T12:58:00Z">
        <w:r w:rsidRPr="003D0606">
          <w:t>In line with the Committee on World Food Security’s Voluntary Guidelines on Food Systems and Nutrition</w:t>
        </w:r>
      </w:ins>
      <w:r w:rsidR="0030678D">
        <w:fldChar w:fldCharType="begin"/>
      </w:r>
      <w:r w:rsidR="007D4F20">
        <w:instrText xml:space="preserve"> ADDIN ZOTERO_ITEM CSL_CITATION {"citationID":"BJIpPdMR","properties":{"formattedCitation":"\\super 37\\nosupersub{}","plainCitation":"37","noteIndex":0},"citationItems":[{"id":11940,"uris":["http://zotero.org/users/508201/items/7PCGYR3S"],"uri":["http://zotero.org/users/508201/items/7PCGYR3S"],"itemData":{"id":11940,"type":"article","title":"The CFS voluntary guidelines on food systems and nutrition (VGFSyN). CFS 2021/47/7/Rev.1. http://www.fao.org/3/ne982en/ne982en.pdf"}}],"schema":"https://github.com/citation-style-language/schema/raw/master/csl-citation.json"} </w:instrText>
      </w:r>
      <w:r w:rsidR="0030678D">
        <w:fldChar w:fldCharType="separate"/>
      </w:r>
      <w:r w:rsidR="007D4F20" w:rsidRPr="007D4F20">
        <w:rPr>
          <w:vertAlign w:val="superscript"/>
        </w:rPr>
        <w:t>37</w:t>
      </w:r>
      <w:r w:rsidR="0030678D">
        <w:fldChar w:fldCharType="end"/>
      </w:r>
      <w:ins w:id="146" w:author="Christopher Golden" w:date="2021-04-27T12:58:00Z">
        <w:r w:rsidRPr="003D0606">
          <w:t xml:space="preserve">, calling for greater attention to diverse nutritious foods for transformation of food systems, national food and nutrition policy should include and prioritize aquatic foods where culturally and socially appropriate. Also, policy should ensure that the governance of and investment in aquatic food systems aim to preserve, support and innovate with: a diversity of aquatic species; improved production and harvest methods and practices; and increasing efficient and safe distribution channels. These measures should allow aquatic foods to play an important role in nourishing nations and improving global nutrition and health.   </w:t>
        </w:r>
      </w:ins>
    </w:p>
    <w:p w14:paraId="0BF6185D" w14:textId="21D1D344" w:rsidR="006D6381" w:rsidRPr="000771D7" w:rsidDel="003D0606" w:rsidRDefault="004857A7" w:rsidP="006D6381">
      <w:pPr>
        <w:spacing w:line="276" w:lineRule="auto"/>
        <w:rPr>
          <w:del w:id="147" w:author="Christopher Golden" w:date="2021-04-27T12:58:00Z"/>
          <w:lang w:val="en-GB"/>
        </w:rPr>
      </w:pPr>
      <w:del w:id="148" w:author="Christopher Golden" w:date="2021-04-27T12:58:00Z">
        <w:r w:rsidRPr="006D5AF0" w:rsidDel="003D0606">
          <w:rPr>
            <w:lang w:val="en-GB"/>
          </w:rPr>
          <w:delText xml:space="preserve">Our findings suggest strategic policy opportunities: 1) national-level nutritional assessments of countries most likely to experience micronutrient benefits could prompt policies and investments to direct products to those in need by improving fisheries management; enhancing sustainable aquaculture; or building more equitable regional trade networks; 2) diversity of aquatic foods nutrient portfolios should be harnessed in planning for nutrition-oriented sustainable aquaculture production, in designing national dietary guideline recommendations, and for public health interventions targeting particular nutrient deficiencies among vulnerable populations living in particular geographies; 3) the role of aquatic foods in slowing the nutrition transition could be leveraged to focus investments in countries experiencing rapid westernization of diets, and 4) age-sex profile vulnerabilities could lead to policies and investments for including aquatic foods in safety net programs that benefit the diets of those most vulnerable (e.g., pregnant and lactating women, young children, elderly). </w:delText>
        </w:r>
        <w:r w:rsidRPr="006D5AF0" w:rsidDel="003D0606">
          <w:rPr>
            <w:highlight w:val="white"/>
            <w:lang w:val="en-GB"/>
          </w:rPr>
          <w:delText>The policy imperative is therefore to include aquatic foods in food and nutrition policy and to ensure that the governance of and development investment in aquatic food systems aims to preserve, support and innovate with the diversity of species, production and harvest methods, product forms and distribution channels that allow aquatic foods to play an important part in global nutrition.</w:delText>
        </w:r>
        <w:r w:rsidR="000771D7" w:rsidDel="003D0606">
          <w:rPr>
            <w:lang w:val="en-GB"/>
          </w:rPr>
          <w:delText xml:space="preserve"> </w:delText>
        </w:r>
        <w:r w:rsidR="008B1D93" w:rsidDel="003D0606">
          <w:rPr>
            <w:highlight w:val="white"/>
            <w:lang w:val="en-MY"/>
          </w:rPr>
          <w:delText>This could include</w:delText>
        </w:r>
        <w:r w:rsidR="006D6381" w:rsidRPr="006D6381" w:rsidDel="003D0606">
          <w:rPr>
            <w:highlight w:val="white"/>
            <w:lang w:val="en-MY"/>
          </w:rPr>
          <w:delText xml:space="preserve"> </w:delText>
        </w:r>
        <w:r w:rsidR="008B1D93" w:rsidDel="003D0606">
          <w:rPr>
            <w:highlight w:val="white"/>
            <w:lang w:val="en-MY"/>
          </w:rPr>
          <w:delText>orienting</w:delText>
        </w:r>
        <w:r w:rsidR="006D6381" w:rsidRPr="006D6381" w:rsidDel="003D0606">
          <w:rPr>
            <w:highlight w:val="white"/>
            <w:lang w:val="en-MY"/>
          </w:rPr>
          <w:delText xml:space="preserve"> </w:delText>
        </w:r>
        <w:r w:rsidR="008B1D93" w:rsidDel="003D0606">
          <w:rPr>
            <w:highlight w:val="white"/>
            <w:lang w:val="en-MY"/>
          </w:rPr>
          <w:delText>markets for</w:delText>
        </w:r>
        <w:r w:rsidR="006D6381" w:rsidRPr="006D6381" w:rsidDel="003D0606">
          <w:rPr>
            <w:highlight w:val="white"/>
            <w:lang w:val="en-MY"/>
          </w:rPr>
          <w:delText xml:space="preserve"> aquatic foods </w:delText>
        </w:r>
        <w:r w:rsidR="008B1D93" w:rsidDel="003D0606">
          <w:rPr>
            <w:highlight w:val="white"/>
            <w:lang w:val="en-MY"/>
          </w:rPr>
          <w:delText>to take</w:delText>
        </w:r>
        <w:r w:rsidR="006D6381" w:rsidRPr="006D6381" w:rsidDel="003D0606">
          <w:rPr>
            <w:highlight w:val="white"/>
            <w:lang w:val="en-MY"/>
          </w:rPr>
          <w:delText xml:space="preserve"> into account equitable access of essential nutrients, especially for those who are malnourished, the poor and vulnerable. The results presented on the nutritional and health benefits of aquatic foods can be used to better formulate national dietary guidelines and public health interventions, </w:delText>
        </w:r>
        <w:r w:rsidR="008B1D93" w:rsidDel="003D0606">
          <w:rPr>
            <w:highlight w:val="white"/>
            <w:lang w:val="en-MY"/>
          </w:rPr>
          <w:delText>including</w:delText>
        </w:r>
        <w:r w:rsidR="006D6381" w:rsidRPr="006D6381" w:rsidDel="003D0606">
          <w:rPr>
            <w:highlight w:val="white"/>
            <w:lang w:val="en-MY"/>
          </w:rPr>
          <w:delText xml:space="preserve"> safety net and school feeding</w:delText>
        </w:r>
        <w:r w:rsidR="008B1D93" w:rsidDel="003D0606">
          <w:rPr>
            <w:highlight w:val="white"/>
            <w:lang w:val="en-MY"/>
          </w:rPr>
          <w:delText xml:space="preserve"> </w:delText>
        </w:r>
        <w:r w:rsidR="008B1D93" w:rsidRPr="006D6381" w:rsidDel="003D0606">
          <w:rPr>
            <w:highlight w:val="white"/>
            <w:lang w:val="en-MY"/>
          </w:rPr>
          <w:delText>programs</w:delText>
        </w:r>
        <w:r w:rsidR="006D6381" w:rsidRPr="006D6381" w:rsidDel="003D0606">
          <w:rPr>
            <w:highlight w:val="white"/>
            <w:lang w:val="en-MY"/>
          </w:rPr>
          <w:delText xml:space="preserve">, </w:delText>
        </w:r>
        <w:r w:rsidR="008B1D93" w:rsidDel="003D0606">
          <w:rPr>
            <w:highlight w:val="white"/>
            <w:lang w:val="en-MY"/>
          </w:rPr>
          <w:delText xml:space="preserve">by </w:delText>
        </w:r>
        <w:r w:rsidR="006D6381" w:rsidRPr="006D6381" w:rsidDel="003D0606">
          <w:rPr>
            <w:highlight w:val="white"/>
            <w:lang w:val="en-MY"/>
          </w:rPr>
          <w:delText>improving diet quality with aquatic foods. Targeting specific population groups, for example, women and children in the first 1000 days of life, school children</w:delText>
        </w:r>
        <w:r w:rsidR="008B1D93" w:rsidDel="003D0606">
          <w:rPr>
            <w:highlight w:val="white"/>
            <w:lang w:val="en-MY"/>
          </w:rPr>
          <w:delText>,</w:delText>
        </w:r>
        <w:r w:rsidR="006D6381" w:rsidRPr="006D6381" w:rsidDel="003D0606">
          <w:rPr>
            <w:highlight w:val="white"/>
            <w:lang w:val="en-MY"/>
          </w:rPr>
          <w:delText xml:space="preserve"> and the elderly will aid nations to be better nourished. Research on the additional benefits of aquatic foods 'on the plate' </w:delText>
        </w:r>
        <w:r w:rsidR="008B1D93" w:rsidDel="003D0606">
          <w:rPr>
            <w:highlight w:val="white"/>
            <w:lang w:val="en-MY"/>
          </w:rPr>
          <w:delText xml:space="preserve">to </w:delText>
        </w:r>
        <w:r w:rsidR="006D6381" w:rsidRPr="006D6381" w:rsidDel="003D0606">
          <w:rPr>
            <w:highlight w:val="white"/>
            <w:lang w:val="en-MY"/>
          </w:rPr>
          <w:delText>improv</w:delText>
        </w:r>
        <w:r w:rsidR="008B1D93" w:rsidDel="003D0606">
          <w:rPr>
            <w:highlight w:val="white"/>
            <w:lang w:val="en-MY"/>
          </w:rPr>
          <w:delText>e</w:delText>
        </w:r>
        <w:r w:rsidR="006D6381" w:rsidRPr="006D6381" w:rsidDel="003D0606">
          <w:rPr>
            <w:highlight w:val="white"/>
            <w:lang w:val="en-MY"/>
          </w:rPr>
          <w:delText xml:space="preserve"> the nutritional quality of meals </w:delText>
        </w:r>
        <w:r w:rsidR="008B1D93" w:rsidDel="003D0606">
          <w:rPr>
            <w:highlight w:val="white"/>
            <w:lang w:val="en-MY"/>
          </w:rPr>
          <w:delText>by</w:delText>
        </w:r>
        <w:r w:rsidR="006D6381" w:rsidRPr="006D6381" w:rsidDel="003D0606">
          <w:rPr>
            <w:highlight w:val="white"/>
            <w:lang w:val="en-MY"/>
          </w:rPr>
          <w:delText xml:space="preserve"> enhancing the bioavailability of micronutrients </w:delText>
        </w:r>
        <w:r w:rsidR="008B1D93" w:rsidDel="003D0606">
          <w:rPr>
            <w:highlight w:val="white"/>
            <w:lang w:val="en-MY"/>
          </w:rPr>
          <w:delText>of</w:delText>
        </w:r>
        <w:r w:rsidR="006D6381" w:rsidRPr="006D6381" w:rsidDel="003D0606">
          <w:rPr>
            <w:highlight w:val="white"/>
            <w:lang w:val="en-MY"/>
          </w:rPr>
          <w:delText xml:space="preserve"> plant-source foods can further expand the potential of diverse aquatic foods in nourishing nations.</w:delText>
        </w:r>
        <w:r w:rsidR="000771D7" w:rsidDel="003D0606">
          <w:rPr>
            <w:lang w:val="en-MY"/>
          </w:rPr>
          <w:delText xml:space="preserve"> All of these potential interventions could ensure that aquatic foods nourish nations.</w:delText>
        </w:r>
      </w:del>
    </w:p>
    <w:p w14:paraId="498AB379" w14:textId="77777777" w:rsidR="00173AC7" w:rsidRPr="006D5AF0" w:rsidRDefault="00173AC7">
      <w:pPr>
        <w:spacing w:line="276" w:lineRule="auto"/>
        <w:rPr>
          <w:lang w:val="en-GB"/>
        </w:rPr>
      </w:pPr>
    </w:p>
    <w:p w14:paraId="691409B0" w14:textId="10E64AED" w:rsidR="00173AC7" w:rsidRPr="006D5AF0" w:rsidRDefault="004857A7">
      <w:pPr>
        <w:spacing w:line="276" w:lineRule="auto"/>
        <w:rPr>
          <w:b/>
          <w:lang w:val="en-GB"/>
        </w:rPr>
      </w:pPr>
      <w:r w:rsidRPr="006D5AF0">
        <w:rPr>
          <w:b/>
          <w:lang w:val="en-GB"/>
        </w:rPr>
        <w:t xml:space="preserve">Figure </w:t>
      </w:r>
      <w:del w:id="149" w:author="Christopher Golden" w:date="2021-04-30T11:13:00Z">
        <w:r w:rsidRPr="006D5AF0" w:rsidDel="00CE26CF">
          <w:rPr>
            <w:b/>
            <w:lang w:val="en-GB"/>
          </w:rPr>
          <w:delText>Legends</w:delText>
        </w:r>
      </w:del>
      <w:ins w:id="150" w:author="Christopher Golden" w:date="2021-04-30T11:13:00Z">
        <w:r w:rsidR="00CE26CF">
          <w:rPr>
            <w:b/>
            <w:lang w:val="en-GB"/>
          </w:rPr>
          <w:t>Captions</w:t>
        </w:r>
      </w:ins>
    </w:p>
    <w:p w14:paraId="40C491E2" w14:textId="77777777" w:rsidR="00173AC7" w:rsidRPr="006D5AF0" w:rsidRDefault="00173AC7">
      <w:pPr>
        <w:spacing w:line="276" w:lineRule="auto"/>
        <w:rPr>
          <w:lang w:val="en-GB"/>
        </w:rPr>
      </w:pPr>
    </w:p>
    <w:p w14:paraId="501D68FC" w14:textId="77777777" w:rsidR="00173AC7" w:rsidRPr="006D5AF0" w:rsidRDefault="004857A7">
      <w:pPr>
        <w:spacing w:line="276" w:lineRule="auto"/>
        <w:rPr>
          <w:b/>
          <w:i/>
          <w:lang w:val="en-GB"/>
        </w:rPr>
      </w:pPr>
      <w:r w:rsidRPr="006D5AF0">
        <w:rPr>
          <w:b/>
          <w:i/>
          <w:lang w:val="en-GB"/>
        </w:rPr>
        <w:t>Fig. 1: Nutrient diversity of all aquatic foods in relation to terrestrial animal-source foods</w:t>
      </w:r>
    </w:p>
    <w:p w14:paraId="1D70A846" w14:textId="2C44958B" w:rsidR="000634DA" w:rsidRPr="000634DA" w:rsidRDefault="000634DA" w:rsidP="000634DA">
      <w:pPr>
        <w:spacing w:line="276" w:lineRule="auto"/>
      </w:pPr>
      <w:r w:rsidRPr="000634DA">
        <w:t xml:space="preserve">Aquatic (blue) and terrestrial (green) food richness assessed as a ratio of the concentration of each nutrient per 100 grams to the daily recommended nutrient intake (RNI). </w:t>
      </w:r>
      <w:ins w:id="151" w:author="Christopher Golden" w:date="2021-04-30T11:10:00Z">
        <w:r w:rsidR="00784896">
          <w:t>Each shaded box represents the median value across all species comprised within each taxonomic group.</w:t>
        </w:r>
      </w:ins>
      <w:moveFromRangeStart w:id="152" w:author="Christopher Golden" w:date="2021-04-30T11:12:00Z" w:name="move70673506"/>
      <w:moveFrom w:id="153" w:author="Christopher Golden" w:date="2021-04-30T11:12:00Z">
        <w:r w:rsidRPr="000634DA" w:rsidDel="00784896">
          <w:t>See Table S5 for the RNI values and their citations.</w:t>
        </w:r>
      </w:moveFrom>
      <w:moveFromRangeEnd w:id="152"/>
      <w:r w:rsidRPr="000634DA">
        <w:t xml:space="preserve"> Food groups </w:t>
      </w:r>
      <w:ins w:id="154" w:author="Christopher Golden" w:date="2021-04-30T11:11:00Z">
        <w:r w:rsidR="00784896">
          <w:t xml:space="preserve">were </w:t>
        </w:r>
      </w:ins>
      <w:r w:rsidRPr="000634DA">
        <w:t xml:space="preserve">ordered </w:t>
      </w:r>
      <w:ins w:id="155" w:author="Christopher Golden" w:date="2021-04-30T11:11:00Z">
        <w:r w:rsidR="00784896">
          <w:t xml:space="preserve">vertically </w:t>
        </w:r>
      </w:ins>
      <w:r w:rsidRPr="000634DA">
        <w:t xml:space="preserve">by </w:t>
      </w:r>
      <w:ins w:id="156" w:author="Christopher Golden" w:date="2021-04-30T11:11:00Z">
        <w:r w:rsidR="00784896">
          <w:t xml:space="preserve">their mean </w:t>
        </w:r>
      </w:ins>
      <w:r w:rsidRPr="000634DA">
        <w:t>nutrient richness, or the mean across the ratio of each individual nutrient concentration per 100g of food to the RNI. Higher values indicate meeting a higher percentage of the daily recommended intake.</w:t>
      </w:r>
      <w:ins w:id="157" w:author="Christopher Golden" w:date="2021-04-30T11:12:00Z">
        <w:r w:rsidR="00784896">
          <w:t xml:space="preserve"> </w:t>
        </w:r>
      </w:ins>
      <w:moveToRangeStart w:id="158" w:author="Christopher Golden" w:date="2021-04-30T11:12:00Z" w:name="move70673506"/>
      <w:moveTo w:id="159" w:author="Christopher Golden" w:date="2021-04-30T11:12:00Z">
        <w:r w:rsidR="00784896" w:rsidRPr="000634DA">
          <w:t>See Table S5 for the RNI values and their citations.</w:t>
        </w:r>
        <w:del w:id="160" w:author="Christopher Golden" w:date="2021-04-30T11:12:00Z">
          <w:r w:rsidR="00784896" w:rsidDel="00784896">
            <w:delText xml:space="preserve"> </w:delText>
          </w:r>
        </w:del>
      </w:moveTo>
      <w:moveToRangeEnd w:id="158"/>
      <w:del w:id="161" w:author="Christopher Golden" w:date="2021-04-30T11:12:00Z">
        <w:r w:rsidRPr="000634DA" w:rsidDel="00784896">
          <w:delText xml:space="preserve"> Foods organized according to average nutrient richness across the selected nutrients.</w:delText>
        </w:r>
      </w:del>
    </w:p>
    <w:p w14:paraId="38181131" w14:textId="77777777" w:rsidR="00173AC7" w:rsidRPr="006D5AF0" w:rsidRDefault="00173AC7">
      <w:pPr>
        <w:spacing w:line="276" w:lineRule="auto"/>
        <w:rPr>
          <w:lang w:val="en-GB"/>
        </w:rPr>
      </w:pPr>
    </w:p>
    <w:p w14:paraId="0E586743" w14:textId="1AB839EC" w:rsidR="00173AC7" w:rsidRPr="006D6381" w:rsidRDefault="004857A7">
      <w:pPr>
        <w:spacing w:line="276" w:lineRule="auto"/>
      </w:pPr>
      <w:r w:rsidRPr="006D5AF0">
        <w:rPr>
          <w:b/>
          <w:i/>
          <w:lang w:val="en-GB"/>
        </w:rPr>
        <w:t>Fig. 2 Difference in daily per capita intake of various nutrients from increasing aquatic food production and fully accounting for species diversity.</w:t>
      </w:r>
      <w:r w:rsidRPr="006D5AF0">
        <w:rPr>
          <w:i/>
          <w:lang w:val="en-GB"/>
        </w:rPr>
        <w:t xml:space="preserve"> </w:t>
      </w:r>
      <w:r w:rsidRPr="006D5AF0">
        <w:rPr>
          <w:lang w:val="en-GB"/>
        </w:rPr>
        <w:t xml:space="preserve">The maps show the difference in mean nutrient intakes in 2030 under the high and baseline production scenarios when fully accounting for species diversity. Values greater than zero indicate higher nutrient intake under the high production scenario. Values less than zero indicate lower nutrient intake under the high production scenario. The boxplots show the difference in mean nutrient intakes in 2030 under both production scenarios, with and without fully accounting for species diversity. In the boxplots, the solid line indicates the median, the box indicates the interquartile range (IQR; 25th </w:t>
      </w:r>
      <w:r w:rsidRPr="006D5AF0">
        <w:rPr>
          <w:lang w:val="en-GB"/>
        </w:rPr>
        <w:lastRenderedPageBreak/>
        <w:t>and 75th percentiles), the whiskers indicate 1.5 times the IQR, and the points beyond the whiskers indicate outliers.</w:t>
      </w:r>
      <w:r w:rsidR="006D6381">
        <w:rPr>
          <w:lang w:val="en-GB"/>
        </w:rPr>
        <w:t xml:space="preserve"> </w:t>
      </w:r>
      <w:r w:rsidR="006D6381" w:rsidRPr="006D6381">
        <w:t>Countries smaller than 25,000 km</w:t>
      </w:r>
      <w:r w:rsidR="006D6381" w:rsidRPr="006D6381">
        <w:rPr>
          <w:vertAlign w:val="superscript"/>
        </w:rPr>
        <w:t>2</w:t>
      </w:r>
      <w:r w:rsidR="006D6381" w:rsidRPr="006D6381">
        <w:t xml:space="preserve"> are illustrated as points (small European countries excluded).</w:t>
      </w:r>
    </w:p>
    <w:p w14:paraId="707E1C60" w14:textId="77777777" w:rsidR="00173AC7" w:rsidRPr="006D5AF0" w:rsidRDefault="00173AC7">
      <w:pPr>
        <w:spacing w:line="276" w:lineRule="auto"/>
        <w:rPr>
          <w:b/>
          <w:i/>
          <w:lang w:val="en-GB"/>
        </w:rPr>
      </w:pPr>
    </w:p>
    <w:p w14:paraId="31138111" w14:textId="13B78A1B" w:rsidR="00173AC7" w:rsidRPr="006D6381" w:rsidRDefault="004857A7">
      <w:pPr>
        <w:spacing w:line="276" w:lineRule="auto"/>
      </w:pPr>
      <w:r w:rsidRPr="006D5AF0">
        <w:rPr>
          <w:b/>
          <w:i/>
          <w:lang w:val="en-GB"/>
        </w:rPr>
        <w:t xml:space="preserve">Fig. 3. Fish and red meat consumption shifts resulting from an increase of aquatic foods. </w:t>
      </w:r>
      <w:r w:rsidRPr="006D5AF0">
        <w:rPr>
          <w:lang w:val="en-GB"/>
        </w:rPr>
        <w:t xml:space="preserve">The percent difference in mean </w:t>
      </w:r>
      <w:r w:rsidRPr="006D5AF0">
        <w:rPr>
          <w:b/>
          <w:lang w:val="en-GB"/>
        </w:rPr>
        <w:t>(A)</w:t>
      </w:r>
      <w:r w:rsidRPr="006D5AF0">
        <w:rPr>
          <w:lang w:val="en-GB"/>
        </w:rPr>
        <w:t xml:space="preserve"> aquatic food, </w:t>
      </w:r>
      <w:r w:rsidRPr="006D5AF0">
        <w:rPr>
          <w:b/>
          <w:lang w:val="en-GB"/>
        </w:rPr>
        <w:t>(B)</w:t>
      </w:r>
      <w:r w:rsidRPr="006D5AF0">
        <w:rPr>
          <w:lang w:val="en-GB"/>
        </w:rPr>
        <w:t xml:space="preserve"> red meat (i.e., bovine, ovine, and pork) </w:t>
      </w:r>
      <w:r w:rsidRPr="006D5AF0">
        <w:rPr>
          <w:b/>
          <w:lang w:val="en-GB"/>
        </w:rPr>
        <w:t xml:space="preserve">(C) </w:t>
      </w:r>
      <w:r w:rsidRPr="006D5AF0">
        <w:rPr>
          <w:lang w:val="en-GB"/>
        </w:rPr>
        <w:t xml:space="preserve">poultry, </w:t>
      </w:r>
      <w:r w:rsidRPr="006D5AF0">
        <w:rPr>
          <w:b/>
          <w:lang w:val="en-GB"/>
        </w:rPr>
        <w:t xml:space="preserve">(D) </w:t>
      </w:r>
      <w:r w:rsidRPr="006D5AF0">
        <w:rPr>
          <w:lang w:val="en-GB"/>
        </w:rPr>
        <w:t xml:space="preserve">egg, and </w:t>
      </w:r>
      <w:r w:rsidRPr="006D5AF0">
        <w:rPr>
          <w:b/>
          <w:lang w:val="en-GB"/>
        </w:rPr>
        <w:t xml:space="preserve">(E) </w:t>
      </w:r>
      <w:r w:rsidRPr="006D5AF0">
        <w:rPr>
          <w:lang w:val="en-GB"/>
        </w:rPr>
        <w:t>dairy consumption in 2030 under the high and baseline production scenarios. Country typologies are featured in</w:t>
      </w:r>
      <w:r w:rsidRPr="006D5AF0">
        <w:rPr>
          <w:b/>
          <w:lang w:val="en-GB"/>
        </w:rPr>
        <w:t xml:space="preserve"> (F)</w:t>
      </w:r>
      <w:r w:rsidRPr="006D5AF0">
        <w:rPr>
          <w:lang w:val="en-GB"/>
        </w:rPr>
        <w:t xml:space="preserve">. All countries increased their aquatic food consumption, which led to 1). increased consumption of non-aquatic animal-source foods (red); 2) stable consumption of non-aquatic animal-source foods (green); and 3) reduced consumption of non-aquatic animal-source foods (blue). In </w:t>
      </w:r>
      <w:r w:rsidRPr="006D5AF0">
        <w:rPr>
          <w:b/>
          <w:lang w:val="en-GB"/>
        </w:rPr>
        <w:t>(A)</w:t>
      </w:r>
      <w:r w:rsidRPr="006D5AF0">
        <w:rPr>
          <w:lang w:val="en-GB"/>
        </w:rPr>
        <w:t>-</w:t>
      </w:r>
      <w:r w:rsidRPr="006D5AF0">
        <w:rPr>
          <w:b/>
          <w:lang w:val="en-GB"/>
        </w:rPr>
        <w:t>(E)</w:t>
      </w:r>
      <w:r w:rsidRPr="006D5AF0">
        <w:rPr>
          <w:lang w:val="en-GB"/>
        </w:rPr>
        <w:t xml:space="preserve">, values greater than zero indicate higher consumption under the high production scenario. Values less than zero indicate lower consumption under the high production scenario. </w:t>
      </w:r>
      <w:r w:rsidR="006D6381" w:rsidRPr="006D6381">
        <w:t>Countries smaller than 25,000 km</w:t>
      </w:r>
      <w:r w:rsidR="006D6381" w:rsidRPr="006D6381">
        <w:rPr>
          <w:vertAlign w:val="superscript"/>
        </w:rPr>
        <w:t>2</w:t>
      </w:r>
      <w:r w:rsidR="006D6381" w:rsidRPr="006D6381">
        <w:t xml:space="preserve"> are illustrated as points (small European countries excluded).</w:t>
      </w:r>
    </w:p>
    <w:p w14:paraId="544B3C1F" w14:textId="77777777" w:rsidR="00173AC7" w:rsidRPr="006D5AF0" w:rsidRDefault="00173AC7">
      <w:pPr>
        <w:spacing w:line="276" w:lineRule="auto"/>
        <w:rPr>
          <w:lang w:val="en-GB"/>
        </w:rPr>
      </w:pPr>
    </w:p>
    <w:p w14:paraId="654E4E05" w14:textId="16DF272A" w:rsidR="00173AC7" w:rsidRPr="006D6381" w:rsidRDefault="004857A7">
      <w:pPr>
        <w:spacing w:line="276" w:lineRule="auto"/>
      </w:pPr>
      <w:r w:rsidRPr="006D5AF0">
        <w:rPr>
          <w:b/>
          <w:i/>
          <w:lang w:val="en-GB"/>
        </w:rPr>
        <w:t>Fig. 4 Shifts in micronutrient deficiencies resulting from an increase of aquatic foods.</w:t>
      </w:r>
      <w:r w:rsidRPr="006D5AF0">
        <w:rPr>
          <w:i/>
          <w:lang w:val="en-GB"/>
        </w:rPr>
        <w:t xml:space="preserve"> </w:t>
      </w:r>
      <w:r w:rsidRPr="006D5AF0">
        <w:rPr>
          <w:lang w:val="en-GB"/>
        </w:rPr>
        <w:t>The maps show the difference in Summary Exposure Values (SEVs) in 2030 under the high and baseline production scenarios by country. Values less than zero indicate reduced risk (lower SEVs) under the high production scenarios. Values greater than zero indicate elevated risk (higher SEVs) under the high production scenario. The bottom panel shows the difference in the number of people with micronutrient deficiencies, by age-sex group. Values less than zero indicate fewer micronutrient deficiencies under the high production scenario and values greater than zero indicate more micronutrient deficiencies under the high production scenario.</w:t>
      </w:r>
      <w:r w:rsidR="006D6381">
        <w:rPr>
          <w:lang w:val="en-GB"/>
        </w:rPr>
        <w:t xml:space="preserve"> </w:t>
      </w:r>
      <w:r w:rsidR="006D6381" w:rsidRPr="006D6381">
        <w:t>Countries smaller than 25,000 km</w:t>
      </w:r>
      <w:r w:rsidR="006D6381" w:rsidRPr="006D6381">
        <w:rPr>
          <w:vertAlign w:val="superscript"/>
        </w:rPr>
        <w:t>2</w:t>
      </w:r>
      <w:r w:rsidR="006D6381" w:rsidRPr="006D6381">
        <w:t xml:space="preserve"> are illustrated as points (small European countries excluded).</w:t>
      </w:r>
    </w:p>
    <w:p w14:paraId="08141114" w14:textId="77777777" w:rsidR="00173AC7" w:rsidRPr="006D5AF0" w:rsidRDefault="004857A7">
      <w:pPr>
        <w:spacing w:line="276" w:lineRule="auto"/>
        <w:rPr>
          <w:i/>
          <w:lang w:val="en-GB"/>
        </w:rPr>
      </w:pPr>
      <w:r w:rsidRPr="006D5AF0">
        <w:rPr>
          <w:lang w:val="en-GB"/>
        </w:rPr>
        <w:t xml:space="preserve"> </w:t>
      </w:r>
    </w:p>
    <w:p w14:paraId="04DFD807" w14:textId="49D074B5" w:rsidR="00173AC7" w:rsidRPr="006D5AF0" w:rsidRDefault="004857A7">
      <w:pPr>
        <w:spacing w:line="276" w:lineRule="auto"/>
        <w:rPr>
          <w:b/>
          <w:lang w:val="en-GB"/>
        </w:rPr>
      </w:pPr>
      <w:r w:rsidRPr="006D5AF0">
        <w:rPr>
          <w:b/>
          <w:lang w:val="en-GB"/>
        </w:rPr>
        <w:t>METHODS</w:t>
      </w:r>
    </w:p>
    <w:p w14:paraId="1A6F3B05" w14:textId="77777777" w:rsidR="00173AC7" w:rsidRPr="006D5AF0" w:rsidRDefault="00173AC7">
      <w:pPr>
        <w:spacing w:line="276" w:lineRule="auto"/>
        <w:rPr>
          <w:lang w:val="en-GB"/>
        </w:rPr>
      </w:pPr>
    </w:p>
    <w:p w14:paraId="3837E451" w14:textId="77777777" w:rsidR="00173AC7" w:rsidRPr="006D5AF0" w:rsidRDefault="004857A7">
      <w:pPr>
        <w:spacing w:line="276" w:lineRule="auto"/>
        <w:rPr>
          <w:b/>
          <w:i/>
          <w:lang w:val="en-GB"/>
        </w:rPr>
      </w:pPr>
      <w:r w:rsidRPr="006D5AF0">
        <w:rPr>
          <w:b/>
          <w:i/>
          <w:lang w:val="en-GB"/>
        </w:rPr>
        <w:t>Food System Modelling Approach</w:t>
      </w:r>
    </w:p>
    <w:p w14:paraId="533EC56D" w14:textId="77777777" w:rsidR="00173AC7" w:rsidRPr="006D5AF0" w:rsidRDefault="00173AC7">
      <w:pPr>
        <w:spacing w:line="276" w:lineRule="auto"/>
        <w:rPr>
          <w:lang w:val="en-GB"/>
        </w:rPr>
      </w:pPr>
    </w:p>
    <w:p w14:paraId="2A28C3CF" w14:textId="4CB47097" w:rsidR="00173AC7" w:rsidRPr="006D5AF0" w:rsidRDefault="004857A7">
      <w:pPr>
        <w:spacing w:line="276" w:lineRule="auto"/>
        <w:rPr>
          <w:lang w:val="en-GB"/>
        </w:rPr>
      </w:pPr>
      <w:r w:rsidRPr="006D5AF0">
        <w:rPr>
          <w:lang w:val="en-GB"/>
        </w:rPr>
        <w:t xml:space="preserve">The </w:t>
      </w:r>
      <w:proofErr w:type="spellStart"/>
      <w:r w:rsidRPr="006D5AF0">
        <w:rPr>
          <w:lang w:val="en-GB"/>
        </w:rPr>
        <w:t>Aglink-Cosimo</w:t>
      </w:r>
      <w:proofErr w:type="spellEnd"/>
      <w:r w:rsidRPr="006D5AF0">
        <w:rPr>
          <w:lang w:val="en-GB"/>
        </w:rPr>
        <w:t xml:space="preserve"> and FAO FISH models are recursive-dynamic, partial equilibrium models used to simulate developments of annual market balances and prices for the main agricultural commodities produced, consumed, and traded worldwide. </w:t>
      </w:r>
      <w:proofErr w:type="spellStart"/>
      <w:r w:rsidRPr="006D5AF0">
        <w:rPr>
          <w:lang w:val="en-GB"/>
        </w:rPr>
        <w:t>Aglink-Cosimo</w:t>
      </w:r>
      <w:proofErr w:type="spellEnd"/>
      <w:r w:rsidRPr="006D5AF0">
        <w:rPr>
          <w:lang w:val="en-GB"/>
        </w:rPr>
        <w:t xml:space="preserve"> is managed by the Secretariats of the OECD and FAO, and used to generate the annual OECD-FAO Agricultural Outlook and policy scenario analyses. The FAO FISH model was integrated into </w:t>
      </w:r>
      <w:proofErr w:type="spellStart"/>
      <w:r w:rsidRPr="006D5AF0">
        <w:rPr>
          <w:lang w:val="en-GB"/>
        </w:rPr>
        <w:t>Aglink-Cosimo</w:t>
      </w:r>
      <w:proofErr w:type="spellEnd"/>
      <w:r w:rsidRPr="006D5AF0">
        <w:rPr>
          <w:lang w:val="en-GB"/>
        </w:rPr>
        <w:t xml:space="preserve"> to represent the aquatic foods component of the overall global food and agriculture system. Once integrated, the fish, fishmeal, and fish oil of the FISH model become just three other commodities among all the commodities covered in the merged model and they are fully simultaneous with the rest of the commodities. Two alternative outlook projections, a baseline and high production scenario, were used to represent food production, consumption, and trade through to 2030 for </w:t>
      </w:r>
      <w:ins w:id="162" w:author="Christopher Golden" w:date="2021-04-30T10:03:00Z">
        <w:r w:rsidR="0076093B">
          <w:rPr>
            <w:lang w:val="en-GB"/>
          </w:rPr>
          <w:t>22</w:t>
        </w:r>
      </w:ins>
      <w:del w:id="163" w:author="Christopher Golden" w:date="2021-04-30T10:03:00Z">
        <w:r w:rsidRPr="006D5AF0" w:rsidDel="0076093B">
          <w:rPr>
            <w:lang w:val="en-GB"/>
          </w:rPr>
          <w:delText>19</w:delText>
        </w:r>
      </w:del>
      <w:r w:rsidRPr="006D5AF0">
        <w:rPr>
          <w:lang w:val="en-GB"/>
        </w:rPr>
        <w:t xml:space="preserve"> food groups. The high production scenario reflects an imposed change to </w:t>
      </w:r>
      <w:r w:rsidRPr="006D5AF0">
        <w:rPr>
          <w:lang w:val="en-GB"/>
        </w:rPr>
        <w:lastRenderedPageBreak/>
        <w:t xml:space="preserve">aquatic food production, attributed to increased financial investment in aquaculture and improved management in fisheries production. Although the high production scenario is optimistic, it is within the realm of possible futures, and is used to explicitly highlight the potential nutritional and health gains that could arise from targeted interventions. Species composition of broad commodity categories and feed composition (which could affect nutrient composition of products) were left unchanged between the present and 2030. We estimated country-level aquatic food consumption for both marine and freshwater capture and aquaculture projections to 2030 based on the </w:t>
      </w:r>
      <w:proofErr w:type="spellStart"/>
      <w:r w:rsidRPr="006D5AF0">
        <w:rPr>
          <w:lang w:val="en-GB"/>
        </w:rPr>
        <w:t>Aglink-Cosimo</w:t>
      </w:r>
      <w:proofErr w:type="spellEnd"/>
      <w:r w:rsidRPr="006D5AF0">
        <w:rPr>
          <w:lang w:val="en-GB"/>
        </w:rPr>
        <w:t xml:space="preserve"> baseline and high production outputs. A full description of the high production scenario parameters and assumptions can be found in the Supplementary Methods.</w:t>
      </w:r>
    </w:p>
    <w:p w14:paraId="78ECB489" w14:textId="77777777" w:rsidR="00173AC7" w:rsidRPr="006D5AF0" w:rsidRDefault="00173AC7">
      <w:pPr>
        <w:spacing w:line="276" w:lineRule="auto"/>
        <w:rPr>
          <w:lang w:val="en-GB"/>
        </w:rPr>
      </w:pPr>
    </w:p>
    <w:p w14:paraId="2BD6F1E5" w14:textId="77777777" w:rsidR="00173AC7" w:rsidRPr="006D5AF0" w:rsidRDefault="004857A7">
      <w:pPr>
        <w:spacing w:line="276" w:lineRule="auto"/>
        <w:rPr>
          <w:b/>
          <w:i/>
          <w:lang w:val="en-GB"/>
        </w:rPr>
      </w:pPr>
      <w:r w:rsidRPr="006D5AF0">
        <w:rPr>
          <w:b/>
          <w:i/>
          <w:lang w:val="en-GB"/>
        </w:rPr>
        <w:t>Global Nutrient Database (GND)</w:t>
      </w:r>
    </w:p>
    <w:p w14:paraId="700A970F" w14:textId="259F3635" w:rsidR="00173AC7" w:rsidRPr="006D5AF0" w:rsidRDefault="004857A7">
      <w:pPr>
        <w:spacing w:line="276" w:lineRule="auto"/>
        <w:rPr>
          <w:lang w:val="en-GB"/>
        </w:rPr>
      </w:pPr>
      <w:r w:rsidRPr="006D5AF0">
        <w:rPr>
          <w:highlight w:val="white"/>
          <w:lang w:val="en-GB"/>
        </w:rPr>
        <w:t>The GND matched over 400 food and agricultural commodities from the FAO’s Supply and Utilization Accounts to food items in the United States Department of Agriculture Food Composition Database and obtained data on nutrient composition of the Supply and Utilization Accounts food items</w:t>
      </w:r>
      <w:r w:rsidR="000C4ACA" w:rsidRPr="006D5AF0">
        <w:rPr>
          <w:highlight w:val="white"/>
          <w:lang w:val="en-GB"/>
        </w:rPr>
        <w:fldChar w:fldCharType="begin"/>
      </w:r>
      <w:r w:rsidR="003A65E1" w:rsidRPr="006D5AF0">
        <w:rPr>
          <w:highlight w:val="white"/>
          <w:lang w:val="en-GB"/>
        </w:rPr>
        <w:instrText xml:space="preserve"> ADDIN ZOTERO_ITEM CSL_CITATION {"citationID":"l6OyjgYb","properties":{"formattedCitation":"\\super 17\\nosupersub{}","plainCitation":"17","noteIndex":0},"citationItems":[{"id":11441,"uris":["http://zotero.org/users/508201/items/GS8RVP2E"],"uri":["http://zotero.org/users/508201/items/GS8RVP2E"],"itemData":{"id":11441,"type":"article-journal","abstract":"Few data are available on the supply and consumption of nutrients at the country level. To address this data gap, we aimed to create a database that provides information on availability (ie, supply) of 156 nutrients across 195 countries and territories from 1980 to 2013.\nWe matched 394 food and agricultural commodities from the Food and Agriculture Organization of the United Nations Supply and Utilization Accounts (SUAs) to food items in the United States Department of Agriculture Food Composition Database and obtained data on nutrient composition of the SUAs' food items. Then, after adjusting for inedible portion of each food item, we added the contributions of individual food items to the availability of each nutrient and estimated the national availability of macronutrients and micronutrients in each year. We validated our estimates by comparing our results with those of national nutrition surveys from three countries (the USA, South Korea, and Ecuador). Using dietary consumption data from the Global Burden of Disease study and two popular machine learning algorithms (Random Forest and XGBoost [extreme gradient boosting]), we developed predictive models to estimate the consumption of each nutrient based on their national availability.\nGlobally 2710 kcal (95% UI 2660–2770) were available per person per day in 2013. Carbohydrates were the major contributor to energy availability (70·5%), followed by fats (17·4%), and protein (10·5%). The energy availability and the contribution of macronutrients to total energy widely varied across levels of development. Countries at the higher level of development (high Socio-demographic Index countries) had more energy available per person per day (3270 kcal, 3220–3310); greater contributions from fats (26·0%) and proteins (11·9%) to total energy availability; and lower contributions from carbohydrate (54·8%). During 1980–2013, energy availability and the contributions of protein and fats to energy availability have increased globally and across levels of development while the contribution of carbohydrates to total energy availability has decreased. The supply of the micronutrients has also increased during the same period globally and across levels of development. Our validation analysis showed that, after accounting for waste at the retail and household level, our estimates of macronutrient availability were very close to the consumption data in nationally representative surveys. Our machine-learning models closely predicted the observed intake of nutrients with the out-of-sample correlation of greater than 0·8 between predicted and observed intake for the nutrients included in the analysis.\nOur global nutrient database provides a picture of the supply of various nutrients at the country level and can be useful to assess the performance of national food systems in addressing the nutritional needs of their population.\nBill &amp; Melinda Gates Foundation.","container-title":"The Lancet. Planetary health","DOI":"10.1016/S2542-5196(18)30170-0","ISSN":"2542-5196","issue":"8","language":"eng","note":"publisher-place: Netherlands\npublisher: Elsevier Ltd, Elsevier BV, Elsevier","page":"e353–e368","source":"hollis.harvard.edu","title":"The Global Nutrient Database: availability of macronutrients and micronutrients in 195 countries from 1980 to 2013","title-short":"The Global Nutrient Database","volume":"2","author":[{"family":"Schmidhuber","given":"Josef"},{"family":"Sur","given":"Patrick"},{"family":"Fay","given":"Kairsten"},{"family":"Huntley","given":"Bethany"},{"family":"Salama","given":"Joseph"},{"family":"Lee","given":"Alexander"},{"family":"Cornaby","given":"Leslie"},{"family":"Horino","given":"Masako"},{"family":"Murray","given":"Christopher"},{"family":"Afshin","given":"Ashkan"}],"issued":{"date-parts":[["2018"]]}}}],"schema":"https://github.com/citation-style-language/schema/raw/master/csl-citation.json"} </w:instrText>
      </w:r>
      <w:r w:rsidR="000C4ACA" w:rsidRPr="006D5AF0">
        <w:rPr>
          <w:highlight w:val="white"/>
          <w:lang w:val="en-GB"/>
        </w:rPr>
        <w:fldChar w:fldCharType="separate"/>
      </w:r>
      <w:r w:rsidR="003A65E1" w:rsidRPr="006D5AF0">
        <w:rPr>
          <w:vertAlign w:val="superscript"/>
          <w:lang w:val="en-GB"/>
        </w:rPr>
        <w:t>17</w:t>
      </w:r>
      <w:r w:rsidR="000C4ACA" w:rsidRPr="006D5AF0">
        <w:rPr>
          <w:highlight w:val="white"/>
          <w:lang w:val="en-GB"/>
        </w:rPr>
        <w:fldChar w:fldCharType="end"/>
      </w:r>
      <w:r w:rsidRPr="006D5AF0">
        <w:rPr>
          <w:highlight w:val="white"/>
          <w:lang w:val="en-GB"/>
        </w:rPr>
        <w:t xml:space="preserve">. After adjusting for the inedible portion of each food item, the GND can estimate the national availability of macronutrients and micronutrients in a given year. Based on this, the 22 food group model outputs from the </w:t>
      </w:r>
      <w:proofErr w:type="spellStart"/>
      <w:r w:rsidRPr="006D5AF0">
        <w:rPr>
          <w:highlight w:val="white"/>
          <w:lang w:val="en-GB"/>
        </w:rPr>
        <w:t>Aglink-Cosimo</w:t>
      </w:r>
      <w:proofErr w:type="spellEnd"/>
      <w:r w:rsidRPr="006D5AF0">
        <w:rPr>
          <w:highlight w:val="white"/>
          <w:lang w:val="en-GB"/>
        </w:rPr>
        <w:t xml:space="preserve"> model were cross-walked to the GND, and nutrient supply was estimated for each scenario (Table S1). </w:t>
      </w:r>
    </w:p>
    <w:p w14:paraId="6152157B" w14:textId="3A1922A7" w:rsidR="00173AC7" w:rsidDel="0076093B" w:rsidRDefault="00173AC7">
      <w:pPr>
        <w:spacing w:line="276" w:lineRule="auto"/>
        <w:rPr>
          <w:del w:id="164" w:author="Christopher Golden" w:date="2021-04-30T10:03:00Z"/>
          <w:b/>
          <w:i/>
          <w:lang w:val="en-GB"/>
        </w:rPr>
      </w:pPr>
    </w:p>
    <w:p w14:paraId="71533C74" w14:textId="77777777" w:rsidR="0076093B" w:rsidRPr="006D5AF0" w:rsidRDefault="0076093B">
      <w:pPr>
        <w:spacing w:line="276" w:lineRule="auto"/>
        <w:rPr>
          <w:ins w:id="165" w:author="Christopher Golden" w:date="2021-04-30T10:04:00Z"/>
          <w:lang w:val="en-GB"/>
        </w:rPr>
      </w:pPr>
    </w:p>
    <w:p w14:paraId="250EF36A" w14:textId="77777777" w:rsidR="00173AC7" w:rsidRPr="006D5AF0" w:rsidRDefault="004857A7">
      <w:pPr>
        <w:spacing w:line="276" w:lineRule="auto"/>
        <w:rPr>
          <w:b/>
          <w:i/>
          <w:lang w:val="en-GB"/>
        </w:rPr>
      </w:pPr>
      <w:del w:id="166" w:author="Christopher Golden" w:date="2021-04-30T10:03:00Z">
        <w:r w:rsidRPr="006D5AF0" w:rsidDel="0076093B">
          <w:rPr>
            <w:b/>
            <w:i/>
            <w:lang w:val="en-GB"/>
          </w:rPr>
          <w:delText xml:space="preserve">Post-Model </w:delText>
        </w:r>
      </w:del>
      <w:r w:rsidRPr="006D5AF0">
        <w:rPr>
          <w:b/>
          <w:i/>
          <w:lang w:val="en-GB"/>
        </w:rPr>
        <w:t xml:space="preserve">Species </w:t>
      </w:r>
      <w:proofErr w:type="spellStart"/>
      <w:r w:rsidRPr="006D5AF0">
        <w:rPr>
          <w:b/>
          <w:i/>
          <w:lang w:val="en-GB"/>
        </w:rPr>
        <w:t>Disaggregations</w:t>
      </w:r>
      <w:proofErr w:type="spellEnd"/>
    </w:p>
    <w:p w14:paraId="499CFA48" w14:textId="77777777" w:rsidR="00173AC7" w:rsidRPr="006D5AF0" w:rsidRDefault="00173AC7">
      <w:pPr>
        <w:spacing w:line="276" w:lineRule="auto"/>
        <w:rPr>
          <w:b/>
          <w:i/>
          <w:lang w:val="en-GB"/>
        </w:rPr>
      </w:pPr>
    </w:p>
    <w:p w14:paraId="263A6EA7" w14:textId="77777777" w:rsidR="00173AC7" w:rsidRPr="006D5AF0" w:rsidRDefault="004857A7">
      <w:pPr>
        <w:spacing w:line="276" w:lineRule="auto"/>
        <w:rPr>
          <w:lang w:val="en-GB"/>
        </w:rPr>
      </w:pPr>
      <w:r w:rsidRPr="006D5AF0">
        <w:rPr>
          <w:lang w:val="en-GB"/>
        </w:rPr>
        <w:t xml:space="preserve">Aquatic foods in the GND database are based on FAO </w:t>
      </w:r>
      <w:proofErr w:type="spellStart"/>
      <w:r w:rsidRPr="006D5AF0">
        <w:rPr>
          <w:lang w:val="en-GB"/>
        </w:rPr>
        <w:t>FishStat</w:t>
      </w:r>
      <w:proofErr w:type="spellEnd"/>
      <w:r w:rsidRPr="006D5AF0">
        <w:rPr>
          <w:lang w:val="en-GB"/>
        </w:rPr>
        <w:t xml:space="preserve"> production data and currently include the following categories: </w:t>
      </w:r>
      <w:proofErr w:type="spellStart"/>
      <w:r w:rsidRPr="006D5AF0">
        <w:rPr>
          <w:lang w:val="en-GB"/>
        </w:rPr>
        <w:t>i</w:t>
      </w:r>
      <w:proofErr w:type="spellEnd"/>
      <w:r w:rsidRPr="006D5AF0">
        <w:rPr>
          <w:lang w:val="en-GB"/>
        </w:rPr>
        <w:t xml:space="preserve">) demersal fish; ii) pelagic fish; iii) fish oils; iv) crustaceans; v) cephalopods; vi) other marine fish; vii) freshwater fish; viii) other molluscs; ix) aquatic mammals; x) other aquatic animals; and xi) aquatic plants. To derive more resolved consumption estimates, we first assigned fish consumption estimates to freshwater and marine species based on historical shares. Within these broad categories, consumption was then assigned to capture and aquaculture sources to allow for future projections to reflect increased share (for some key species) in aquaculture production. Next, we used FAO </w:t>
      </w:r>
      <w:proofErr w:type="spellStart"/>
      <w:r w:rsidRPr="006D5AF0">
        <w:rPr>
          <w:lang w:val="en-GB"/>
        </w:rPr>
        <w:t>FishStat</w:t>
      </w:r>
      <w:proofErr w:type="spellEnd"/>
      <w:r w:rsidRPr="006D5AF0">
        <w:rPr>
          <w:lang w:val="en-GB"/>
        </w:rPr>
        <w:t xml:space="preserve"> production data to predict which species are actually being consumed in each country, adjusting for trade flows. We assumed that future diets preserved the current taxonomic make-up within each of these categories.</w:t>
      </w:r>
    </w:p>
    <w:p w14:paraId="2AB3D5FC" w14:textId="77777777" w:rsidR="00173AC7" w:rsidRPr="006D5AF0" w:rsidRDefault="00173AC7">
      <w:pPr>
        <w:spacing w:line="276" w:lineRule="auto"/>
        <w:rPr>
          <w:lang w:val="en-GB"/>
        </w:rPr>
      </w:pPr>
    </w:p>
    <w:p w14:paraId="5024EBCE" w14:textId="77777777" w:rsidR="00173AC7" w:rsidRPr="006D5AF0" w:rsidRDefault="004857A7">
      <w:pPr>
        <w:spacing w:line="276" w:lineRule="auto"/>
        <w:rPr>
          <w:lang w:val="en-GB"/>
        </w:rPr>
      </w:pPr>
      <w:r w:rsidRPr="006D5AF0">
        <w:rPr>
          <w:lang w:val="en-GB"/>
        </w:rPr>
        <w:t xml:space="preserve">For marine species disaggregation, we used country-specific FAO </w:t>
      </w:r>
      <w:proofErr w:type="spellStart"/>
      <w:r w:rsidRPr="006D5AF0">
        <w:rPr>
          <w:lang w:val="en-GB"/>
        </w:rPr>
        <w:t>FishStat</w:t>
      </w:r>
      <w:proofErr w:type="spellEnd"/>
      <w:r w:rsidRPr="006D5AF0">
        <w:rPr>
          <w:lang w:val="en-GB"/>
        </w:rPr>
        <w:t xml:space="preserve"> historic catch and production data from 2014 to proportionally assign consumption projections to the </w:t>
      </w:r>
      <w:proofErr w:type="spellStart"/>
      <w:r w:rsidRPr="006D5AF0">
        <w:rPr>
          <w:lang w:val="en-GB"/>
        </w:rPr>
        <w:t>Aglink</w:t>
      </w:r>
      <w:proofErr w:type="spellEnd"/>
      <w:r w:rsidRPr="006D5AF0">
        <w:rPr>
          <w:lang w:val="en-GB"/>
        </w:rPr>
        <w:t xml:space="preserve">- </w:t>
      </w:r>
      <w:proofErr w:type="spellStart"/>
      <w:r w:rsidRPr="006D5AF0">
        <w:rPr>
          <w:lang w:val="en-GB"/>
        </w:rPr>
        <w:t>Cosimo</w:t>
      </w:r>
      <w:proofErr w:type="spellEnd"/>
      <w:r w:rsidRPr="006D5AF0">
        <w:rPr>
          <w:lang w:val="en-GB"/>
        </w:rPr>
        <w:t xml:space="preserve"> outputs. Freshwater species, with the exception of salmon which were calculated separately using FAO trade data, and any fish destined to fishmeal, fish oil, or discards were removed. National apparent consumption of marine seafood by species from all producing sectors and sources (aquaculture, capture, and import) was calculated by subtracting exports from production, using FAO food balance sheets (according to the proportion of species within </w:t>
      </w:r>
      <w:r w:rsidRPr="006D5AF0">
        <w:rPr>
          <w:lang w:val="en-GB"/>
        </w:rPr>
        <w:lastRenderedPageBreak/>
        <w:t>each seafood commodity category), and adding imports (assuming a species mix within trade codes proportional to trade partner production). Negative apparent consumption was assumed to be zero. Finally, we scale total harvest by the edible portion of each species.</w:t>
      </w:r>
    </w:p>
    <w:p w14:paraId="33770DB6" w14:textId="77777777" w:rsidR="00173AC7" w:rsidRPr="006D5AF0" w:rsidRDefault="00173AC7">
      <w:pPr>
        <w:spacing w:line="276" w:lineRule="auto"/>
        <w:rPr>
          <w:lang w:val="en-GB"/>
        </w:rPr>
      </w:pPr>
    </w:p>
    <w:p w14:paraId="7955CAB7" w14:textId="1FA4E9EC" w:rsidR="00173AC7" w:rsidRPr="006D5AF0" w:rsidRDefault="004857A7">
      <w:pPr>
        <w:spacing w:line="276" w:lineRule="auto"/>
        <w:rPr>
          <w:lang w:val="en-GB"/>
        </w:rPr>
      </w:pPr>
      <w:r w:rsidRPr="006D5AF0">
        <w:rPr>
          <w:lang w:val="en-GB"/>
        </w:rPr>
        <w:t xml:space="preserve">Consumption of freshwater taxa was generated by matching FAO </w:t>
      </w:r>
      <w:proofErr w:type="spellStart"/>
      <w:r w:rsidRPr="006D5AF0">
        <w:rPr>
          <w:lang w:val="en-GB"/>
        </w:rPr>
        <w:t>FishStat</w:t>
      </w:r>
      <w:proofErr w:type="spellEnd"/>
      <w:r w:rsidRPr="006D5AF0">
        <w:rPr>
          <w:lang w:val="en-GB"/>
        </w:rPr>
        <w:t xml:space="preserve"> production and trade labels nested in the same commodity group (see Supplementary Methods). All commodities were converted to live weights using freshwater conversion factors</w:t>
      </w:r>
      <w:r w:rsidR="000C4ACA" w:rsidRPr="006D5AF0">
        <w:rPr>
          <w:lang w:val="en-GB"/>
        </w:rPr>
        <w:fldChar w:fldCharType="begin"/>
      </w:r>
      <w:r w:rsidR="007D4F20">
        <w:rPr>
          <w:lang w:val="en-GB"/>
        </w:rPr>
        <w:instrText xml:space="preserve"> ADDIN ZOTERO_ITEM CSL_CITATION {"citationID":"jydm5LnF","properties":{"formattedCitation":"\\super 38\\nosupersub{}","plainCitation":"38","noteIndex":0},"citationItems":[{"id":11445,"uris":["http://zotero.org/users/508201/items/XZPFEN2H"],"uri":["http://zotero.org/users/508201/items/XZPFEN2H"],"itemData":{"id":11445,"type":"article-journal","abstract":"Consumption of wild-caught freshwater fish is concentrated in low-income countries, where it makes a critical contribution to food security and livelihoods. Underestimation of inland harvests in official statistics has long been suspected due to unmonitored subsistence fisheries. To overcome the lack of data from extensive small-scale harvests, we used household consumption surveys to estimate freshwater fish catches in 42 low- and middle-income countries between 1997 and 2014. After accounting for trade and aquaculture, these countries collectively consumed 3.6 MT (CI, 1.5–5.8) more wild-caught freshwater fish than officially reported, reflecting a net underreporting of 64.8% (CI, 27.1–103.9%). Individual countries were more likely to underestimate ( = 31) than overestimate ( = 11) catches, despite conservative assumptions in our calculations. Extrapolating our findings suggests that the global inland catch reported as 10.3 MT in 2008 was more likely 16.6 MT (CI, 2.3–30.9), which accords with recent independent predictions for rivers and lakes. In human terms, these hidden harvests are equivalent to the total animal protein consumption of 36.9 (CI, 30.8–43.4) million people, including many who rely upon wild fish to achieve even minimal protein intake. The widespread underreporting uncovered by household consumption surveys indicates that inland fisheries contribute far more to global food security than has been recognized previously. Our findings also amplify concerns about the sustainability of intensive fishery exploitation as degradation of rivers, lakes, and wetlands continues apace.","collection-title":"From the Cover","container-title":"Proceedings of the National Academy of Sciences - PNAS","DOI":"10.1073/pnas.1721097115","ISSN":"1091-6490","issue":"29","language":"eng","note":"publisher-place: United States\npublisher: Proceedings of the National Academy of Sciences, National Academy of Sciences","page":"7623–7628","source":"hollis.harvard.edu","title":"Global hidden harvest of freshwater fish revealed by household surveys","volume":"115","author":[{"family":"Fluet-Chouinard","given":"Etienne"},{"family":"Funge-Smith","given":"Simon"},{"family":"McIntyre","given":"Peter B."}],"issued":{"date-parts":[["2018"]]}}}],"schema":"https://github.com/citation-style-language/schema/raw/master/csl-citation.json"} </w:instrText>
      </w:r>
      <w:r w:rsidR="000C4ACA" w:rsidRPr="006D5AF0">
        <w:rPr>
          <w:lang w:val="en-GB"/>
        </w:rPr>
        <w:fldChar w:fldCharType="separate"/>
      </w:r>
      <w:r w:rsidR="007D4F20" w:rsidRPr="007D4F20">
        <w:rPr>
          <w:vertAlign w:val="superscript"/>
        </w:rPr>
        <w:t>38</w:t>
      </w:r>
      <w:r w:rsidR="000C4ACA" w:rsidRPr="006D5AF0">
        <w:rPr>
          <w:lang w:val="en-GB"/>
        </w:rPr>
        <w:fldChar w:fldCharType="end"/>
      </w:r>
      <w:r w:rsidRPr="006D5AF0">
        <w:rPr>
          <w:lang w:val="en-GB"/>
        </w:rPr>
        <w:t>. The proportion of freshwater species consumed was further disaggregated with household survey data</w:t>
      </w:r>
      <w:r w:rsidR="000C4ACA" w:rsidRPr="006D5AF0">
        <w:rPr>
          <w:lang w:val="en-GB"/>
        </w:rPr>
        <w:fldChar w:fldCharType="begin"/>
      </w:r>
      <w:r w:rsidR="007D4F20">
        <w:rPr>
          <w:lang w:val="en-GB"/>
        </w:rPr>
        <w:instrText xml:space="preserve"> ADDIN ZOTERO_ITEM CSL_CITATION {"citationID":"GJZDsvnN","properties":{"formattedCitation":"\\super 38\\nosupersub{}","plainCitation":"38","noteIndex":0},"citationItems":[{"id":11445,"uris":["http://zotero.org/users/508201/items/XZPFEN2H"],"uri":["http://zotero.org/users/508201/items/XZPFEN2H"],"itemData":{"id":11445,"type":"article-journal","abstract":"Consumption of wild-caught freshwater fish is concentrated in low-income countries, where it makes a critical contribution to food security and livelihoods. Underestimation of inland harvests in official statistics has long been suspected due to unmonitored subsistence fisheries. To overcome the lack of data from extensive small-scale harvests, we used household consumption surveys to estimate freshwater fish catches in 42 low- and middle-income countries between 1997 and 2014. After accounting for trade and aquaculture, these countries collectively consumed 3.6 MT (CI, 1.5–5.8) more wild-caught freshwater fish than officially reported, reflecting a net underreporting of 64.8% (CI, 27.1–103.9%). Individual countries were more likely to underestimate ( = 31) than overestimate ( = 11) catches, despite conservative assumptions in our calculations. Extrapolating our findings suggests that the global inland catch reported as 10.3 MT in 2008 was more likely 16.6 MT (CI, 2.3–30.9), which accords with recent independent predictions for rivers and lakes. In human terms, these hidden harvests are equivalent to the total animal protein consumption of 36.9 (CI, 30.8–43.4) million people, including many who rely upon wild fish to achieve even minimal protein intake. The widespread underreporting uncovered by household consumption surveys indicates that inland fisheries contribute far more to global food security than has been recognized previously. Our findings also amplify concerns about the sustainability of intensive fishery exploitation as degradation of rivers, lakes, and wetlands continues apace.","collection-title":"From the Cover","container-title":"Proceedings of the National Academy of Sciences - PNAS","DOI":"10.1073/pnas.1721097115","ISSN":"1091-6490","issue":"29","language":"eng","note":"publisher-place: United States\npublisher: Proceedings of the National Academy of Sciences, National Academy of Sciences","page":"7623–7628","source":"hollis.harvard.edu","title":"Global hidden harvest of freshwater fish revealed by household surveys","volume":"115","author":[{"family":"Fluet-Chouinard","given":"Etienne"},{"family":"Funge-Smith","given":"Simon"},{"family":"McIntyre","given":"Peter B."}],"issued":{"date-parts":[["2018"]]}}}],"schema":"https://github.com/citation-style-language/schema/raw/master/csl-citation.json"} </w:instrText>
      </w:r>
      <w:r w:rsidR="000C4ACA" w:rsidRPr="006D5AF0">
        <w:rPr>
          <w:lang w:val="en-GB"/>
        </w:rPr>
        <w:fldChar w:fldCharType="separate"/>
      </w:r>
      <w:r w:rsidR="007D4F20" w:rsidRPr="007D4F20">
        <w:rPr>
          <w:vertAlign w:val="superscript"/>
        </w:rPr>
        <w:t>38</w:t>
      </w:r>
      <w:r w:rsidR="000C4ACA" w:rsidRPr="006D5AF0">
        <w:rPr>
          <w:lang w:val="en-GB"/>
        </w:rPr>
        <w:fldChar w:fldCharType="end"/>
      </w:r>
      <w:r w:rsidRPr="006D5AF0">
        <w:rPr>
          <w:lang w:val="en-GB"/>
        </w:rPr>
        <w:t>, and recreational fishery consumption (see Supplementary Methods).  Household surveys were used to adjust the volume of capture fishery relative to aquaculture in 31 countries, as well as used to disaggregate unidentified commodity groups for five countries</w:t>
      </w:r>
      <w:r w:rsidR="000C4ACA" w:rsidRPr="006D5AF0">
        <w:rPr>
          <w:lang w:val="en-GB"/>
        </w:rPr>
        <w:fldChar w:fldCharType="begin"/>
      </w:r>
      <w:r w:rsidR="007D4F20">
        <w:rPr>
          <w:lang w:val="en-GB"/>
        </w:rPr>
        <w:instrText xml:space="preserve"> ADDIN ZOTERO_ITEM CSL_CITATION {"citationID":"yRz9QyOj","properties":{"formattedCitation":"\\super 38\\nosupersub{}","plainCitation":"38","noteIndex":0},"citationItems":[{"id":11445,"uris":["http://zotero.org/users/508201/items/XZPFEN2H"],"uri":["http://zotero.org/users/508201/items/XZPFEN2H"],"itemData":{"id":11445,"type":"article-journal","abstract":"Consumption of wild-caught freshwater fish is concentrated in low-income countries, where it makes a critical contribution to food security and livelihoods. Underestimation of inland harvests in official statistics has long been suspected due to unmonitored subsistence fisheries. To overcome the lack of data from extensive small-scale harvests, we used household consumption surveys to estimate freshwater fish catches in 42 low- and middle-income countries between 1997 and 2014. After accounting for trade and aquaculture, these countries collectively consumed 3.6 MT (CI, 1.5–5.8) more wild-caught freshwater fish than officially reported, reflecting a net underreporting of 64.8% (CI, 27.1–103.9%). Individual countries were more likely to underestimate ( = 31) than overestimate ( = 11) catches, despite conservative assumptions in our calculations. Extrapolating our findings suggests that the global inland catch reported as 10.3 MT in 2008 was more likely 16.6 MT (CI, 2.3–30.9), which accords with recent independent predictions for rivers and lakes. In human terms, these hidden harvests are equivalent to the total animal protein consumption of 36.9 (CI, 30.8–43.4) million people, including many who rely upon wild fish to achieve even minimal protein intake. The widespread underreporting uncovered by household consumption surveys indicates that inland fisheries contribute far more to global food security than has been recognized previously. Our findings also amplify concerns about the sustainability of intensive fishery exploitation as degradation of rivers, lakes, and wetlands continues apace.","collection-title":"From the Cover","container-title":"Proceedings of the National Academy of Sciences - PNAS","DOI":"10.1073/pnas.1721097115","ISSN":"1091-6490","issue":"29","language":"eng","note":"publisher-place: United States\npublisher: Proceedings of the National Academy of Sciences, National Academy of Sciences","page":"7623–7628","source":"hollis.harvard.edu","title":"Global hidden harvest of freshwater fish revealed by household surveys","volume":"115","author":[{"family":"Fluet-Chouinard","given":"Etienne"},{"family":"Funge-Smith","given":"Simon"},{"family":"McIntyre","given":"Peter B."}],"issued":{"date-parts":[["2018"]]}}}],"schema":"https://github.com/citation-style-language/schema/raw/master/csl-citation.json"} </w:instrText>
      </w:r>
      <w:r w:rsidR="000C4ACA" w:rsidRPr="006D5AF0">
        <w:rPr>
          <w:lang w:val="en-GB"/>
        </w:rPr>
        <w:fldChar w:fldCharType="separate"/>
      </w:r>
      <w:r w:rsidR="007D4F20" w:rsidRPr="007D4F20">
        <w:rPr>
          <w:vertAlign w:val="superscript"/>
        </w:rPr>
        <w:t>38</w:t>
      </w:r>
      <w:r w:rsidR="000C4ACA" w:rsidRPr="006D5AF0">
        <w:rPr>
          <w:lang w:val="en-GB"/>
        </w:rPr>
        <w:fldChar w:fldCharType="end"/>
      </w:r>
      <w:r w:rsidRPr="006D5AF0">
        <w:rPr>
          <w:lang w:val="en-GB"/>
        </w:rPr>
        <w:t xml:space="preserve">. Recreational fisheries data from ancillary sources were included for 11 countries that have high but potentially under-reported recreational participation. Finally, we estimated consumable harvest by scaling total harvest by edible proportion (see Supplementary Methods). </w:t>
      </w:r>
    </w:p>
    <w:p w14:paraId="6B4ED93F" w14:textId="77777777" w:rsidR="00173AC7" w:rsidRPr="006D5AF0" w:rsidRDefault="00173AC7">
      <w:pPr>
        <w:spacing w:line="276" w:lineRule="auto"/>
        <w:rPr>
          <w:lang w:val="en-GB"/>
        </w:rPr>
      </w:pPr>
    </w:p>
    <w:p w14:paraId="4AF12F03" w14:textId="77777777" w:rsidR="00173AC7" w:rsidRPr="006D5AF0" w:rsidRDefault="004857A7">
      <w:pPr>
        <w:spacing w:line="276" w:lineRule="auto"/>
        <w:rPr>
          <w:b/>
          <w:lang w:val="en-GB"/>
        </w:rPr>
      </w:pPr>
      <w:r w:rsidRPr="006D5AF0">
        <w:rPr>
          <w:b/>
          <w:i/>
          <w:lang w:val="en-GB"/>
        </w:rPr>
        <w:t>Aquatic Foods Composition Database</w:t>
      </w:r>
    </w:p>
    <w:p w14:paraId="21A559F0" w14:textId="5F0E2424" w:rsidR="00173AC7" w:rsidRPr="006D5AF0" w:rsidRDefault="004857A7">
      <w:pPr>
        <w:spacing w:line="276" w:lineRule="auto"/>
        <w:rPr>
          <w:lang w:val="en-GB"/>
        </w:rPr>
      </w:pPr>
      <w:r w:rsidRPr="006D5AF0">
        <w:rPr>
          <w:lang w:val="en-GB"/>
        </w:rPr>
        <w:t>The Aquatic Foods Composition Database (AFCD) synthesizes information from international and national food composition tables and peer-reviewed literature. Food composition tables were assumed to be correct and directly integrated. Data were sourced from international food composition databases from the USDA, FAO INFOODS and the EU SMILING project in SE Asia, as well as individual food composition tables from Australia, New Zealand, Pacific Islands, South Korea, India, Bangladesh, West Africa, Canada, Norway, and Hawaii, and previous reviews of peer-reviewed literature</w:t>
      </w:r>
      <w:r w:rsidR="000C4ACA" w:rsidRPr="006D5AF0">
        <w:rPr>
          <w:lang w:val="en-GB"/>
        </w:rPr>
        <w:fldChar w:fldCharType="begin"/>
      </w:r>
      <w:r w:rsidR="000C4ACA" w:rsidRPr="006D5AF0">
        <w:rPr>
          <w:lang w:val="en-GB"/>
        </w:rPr>
        <w:instrText xml:space="preserve"> ADDIN ZOTERO_ITEM CSL_CITATION {"citationID":"Cxv4Xzm2","properties":{"formattedCitation":"\\super 9\\nosupersub{}","plainCitation":"9","noteIndex":0},"citationItems":[{"id":11414,"uris":["http://zotero.org/users/508201/items/TPV45ELZ"],"uri":["http://zotero.org/users/508201/items/TPV45ELZ"],"itemData":{"id":11414,"type":"article-journal","abstract":"Our understanding of the nutrient contribution of fish and other aquatic species to human diets relies on nutrient composition data for a limited number of species. Yet particularly for nutritionally vulnerable aquatic food consumers, consumption includes a wide diversity of species whose nutrient composition data are disparate, poorly compiled or unknown.\nTo address the gap in understanding fish and other aquatic species' nutrient composition data, we reviewed the literature with an emphasis on species of fish that are under-represented in global databases. We reviewed 164 articles containing 1370 entries of all available nutrient composition data (e.g. macronutrients, micronutrients and fatty acids) and heavy metals (e.g. Pb and Hg) for 515 species, including both inland and marine species of fish, as well as other aquatic species (e.g. crustaceans, molluscs, etc.) when those species were returned by our searches.\nWe highlight aquatic species that are particularly high in nutrients of global importance, including Fe, Zn, Ca, vitamin A and docosahexaenoic acid (DHA), and demonstrate that, in many cases, a serving can fill critical nutrient needs for pregnant and lactating women and young children.\nBy collating the available nutrient composition data on species of fish and other aquatic species, we provide a resource for fisheries and nutrition researchers, experts and practitioners to better understand these critical species and include them in fishery management as well as food-based programmes and policies.","container-title":"Public health nutrition","DOI":"10.1017/S1368980020003857","ISSN":"1475-2727","language":"eng","note":"publisher-place: England","page":"1–11","source":"hollis.harvard.edu","title":"Fish nutrient composition: a review of global data from poorly assessed inland and marine species","title-short":"Fish nutrient composition","author":[{"family":"Byrd","given":"Kendra A."},{"family":"Thilsted","given":"Shakuntala H."},{"family":"Fiorella","given":"Kathryn J."}],"issued":{"date-parts":[["2020"]]}}}],"schema":"https://github.com/citation-style-language/schema/raw/master/csl-citation.json"} </w:instrText>
      </w:r>
      <w:r w:rsidR="000C4ACA" w:rsidRPr="006D5AF0">
        <w:rPr>
          <w:lang w:val="en-GB"/>
        </w:rPr>
        <w:fldChar w:fldCharType="separate"/>
      </w:r>
      <w:r w:rsidR="000C4ACA" w:rsidRPr="006D5AF0">
        <w:rPr>
          <w:vertAlign w:val="superscript"/>
          <w:lang w:val="en-GB"/>
        </w:rPr>
        <w:t>9</w:t>
      </w:r>
      <w:r w:rsidR="000C4ACA" w:rsidRPr="006D5AF0">
        <w:rPr>
          <w:lang w:val="en-GB"/>
        </w:rPr>
        <w:fldChar w:fldCharType="end"/>
      </w:r>
      <w:r w:rsidRPr="006D5AF0">
        <w:rPr>
          <w:lang w:val="en-GB"/>
        </w:rPr>
        <w:t xml:space="preserve">. </w:t>
      </w:r>
    </w:p>
    <w:p w14:paraId="5F78097A" w14:textId="77777777" w:rsidR="00173AC7" w:rsidRPr="006D5AF0" w:rsidRDefault="00173AC7">
      <w:pPr>
        <w:spacing w:line="276" w:lineRule="auto"/>
        <w:rPr>
          <w:lang w:val="en-GB"/>
        </w:rPr>
      </w:pPr>
    </w:p>
    <w:p w14:paraId="0B21A850" w14:textId="77777777" w:rsidR="000634DA" w:rsidRPr="000634DA" w:rsidRDefault="004857A7" w:rsidP="000634DA">
      <w:pPr>
        <w:spacing w:line="276" w:lineRule="auto"/>
      </w:pPr>
      <w:r w:rsidRPr="006D5AF0">
        <w:rPr>
          <w:lang w:val="en-GB"/>
        </w:rPr>
        <w:t xml:space="preserve">The search strategy focused on studies between 1990 and 2020, and prioritized specific journals known to include food composition data (e.g., Food Chemistry, Journal of Food Composition and Analysis). A broader search was also conducted using </w:t>
      </w:r>
      <w:r w:rsidRPr="006D5AF0">
        <w:rPr>
          <w:highlight w:val="white"/>
          <w:lang w:val="en-GB"/>
        </w:rPr>
        <w:t xml:space="preserve">Web of Science including 20 aquatic and 15 nutritional search terms, with elimination hedges to avoid irrelevant studies (see Supplementary Methods for full terms). </w:t>
      </w:r>
      <w:r w:rsidR="000634DA" w:rsidRPr="000634DA">
        <w:t>Peer-reviewed data were collected from 830 individual studies.  In total, AFCD contains 29,603 lines of data representing 3,666 unique taxa. </w:t>
      </w:r>
    </w:p>
    <w:p w14:paraId="62AAFB07" w14:textId="2542C581" w:rsidR="00173AC7" w:rsidRPr="006D5AF0" w:rsidRDefault="004857A7">
      <w:pPr>
        <w:spacing w:line="276" w:lineRule="auto"/>
        <w:rPr>
          <w:lang w:val="en-GB"/>
        </w:rPr>
      </w:pPr>
      <w:r w:rsidRPr="006D5AF0">
        <w:rPr>
          <w:lang w:val="en-GB"/>
        </w:rPr>
        <w:t xml:space="preserve"> </w:t>
      </w:r>
    </w:p>
    <w:p w14:paraId="546D147B" w14:textId="6702A92C" w:rsidR="00173AC7" w:rsidRPr="006D5AF0" w:rsidRDefault="004857A7">
      <w:pPr>
        <w:spacing w:line="276" w:lineRule="auto"/>
        <w:rPr>
          <w:lang w:val="en-GB"/>
        </w:rPr>
      </w:pPr>
      <w:r w:rsidRPr="006D5AF0">
        <w:rPr>
          <w:lang w:val="en-GB"/>
        </w:rPr>
        <w:t xml:space="preserve">We estimated the likely mix of species consumed as described above and then matched these individual species identities with the AFCD. To link disaggregated species to the AFCD, we used a hierarchical approach to fill the nutritional value for all 7 nutrients to all species consumed globally (Supplemental Fig. </w:t>
      </w:r>
      <w:r w:rsidR="00AD6A0C" w:rsidRPr="006D5AF0">
        <w:rPr>
          <w:lang w:val="en-GB"/>
        </w:rPr>
        <w:t>S</w:t>
      </w:r>
      <w:r w:rsidRPr="006D5AF0">
        <w:rPr>
          <w:lang w:val="en-GB"/>
        </w:rPr>
        <w:t xml:space="preserve">16). When multiple entries were present for a single species, we took the mean of all entries. We built this hierarchy according to the following order: 1) scientific name, 2) average of species genus, 3) average of species family, 3) common name, 4) average of species order, and 5) average of GND category. In the disaggregation effort, we found 2,143 different aquatic species being consumed globally. </w:t>
      </w:r>
      <w:r w:rsidR="001C163E" w:rsidRPr="006D5AF0">
        <w:rPr>
          <w:lang w:val="en-GB"/>
        </w:rPr>
        <w:t>We matched the following nutrients:</w:t>
      </w:r>
      <w:r w:rsidRPr="006D5AF0">
        <w:rPr>
          <w:lang w:val="en-GB"/>
        </w:rPr>
        <w:t xml:space="preserve"> </w:t>
      </w:r>
      <w:ins w:id="167" w:author="Christopher Golden" w:date="2021-04-30T15:34:00Z">
        <w:r w:rsidR="00D83A0E">
          <w:rPr>
            <w:lang w:val="en-GB"/>
          </w:rPr>
          <w:t xml:space="preserve">protein, </w:t>
        </w:r>
      </w:ins>
      <w:r w:rsidRPr="006D5AF0">
        <w:rPr>
          <w:lang w:val="en-GB"/>
        </w:rPr>
        <w:t xml:space="preserve">iron, zinc, </w:t>
      </w:r>
      <w:del w:id="168" w:author="Christopher Golden" w:date="2021-04-30T15:34:00Z">
        <w:r w:rsidRPr="006D5AF0" w:rsidDel="00D83A0E">
          <w:rPr>
            <w:lang w:val="en-GB"/>
          </w:rPr>
          <w:delText>protein</w:delText>
        </w:r>
      </w:del>
      <w:ins w:id="169" w:author="Christopher Golden" w:date="2021-04-30T15:34:00Z">
        <w:r w:rsidR="00D83A0E">
          <w:rPr>
            <w:lang w:val="en-GB"/>
          </w:rPr>
          <w:t>calcium</w:t>
        </w:r>
      </w:ins>
      <w:r w:rsidRPr="006D5AF0">
        <w:rPr>
          <w:lang w:val="en-GB"/>
        </w:rPr>
        <w:t>, vitamin A, vitamin B</w:t>
      </w:r>
      <w:r w:rsidRPr="00D83A0E">
        <w:rPr>
          <w:vertAlign w:val="subscript"/>
          <w:lang w:val="en-GB"/>
          <w:rPrChange w:id="170" w:author="Christopher Golden" w:date="2021-04-30T15:36:00Z">
            <w:rPr>
              <w:lang w:val="en-GB"/>
            </w:rPr>
          </w:rPrChange>
        </w:rPr>
        <w:t>12</w:t>
      </w:r>
      <w:r w:rsidRPr="006D5AF0">
        <w:rPr>
          <w:lang w:val="en-GB"/>
        </w:rPr>
        <w:t xml:space="preserve">, </w:t>
      </w:r>
      <w:ins w:id="171" w:author="Christopher Golden" w:date="2021-04-30T15:34:00Z">
        <w:r w:rsidR="00D83A0E">
          <w:rPr>
            <w:lang w:val="en-GB"/>
          </w:rPr>
          <w:t xml:space="preserve">and </w:t>
        </w:r>
      </w:ins>
      <w:r w:rsidRPr="006D5AF0">
        <w:rPr>
          <w:lang w:val="en-GB"/>
        </w:rPr>
        <w:t xml:space="preserve">omega-3 </w:t>
      </w:r>
      <w:ins w:id="172" w:author="Christopher Golden" w:date="2021-04-30T15:34:00Z">
        <w:r w:rsidR="00D83A0E">
          <w:rPr>
            <w:lang w:val="en-GB"/>
          </w:rPr>
          <w:t xml:space="preserve">long-chain </w:t>
        </w:r>
        <w:r w:rsidR="00D83A0E">
          <w:rPr>
            <w:lang w:val="en-GB"/>
          </w:rPr>
          <w:lastRenderedPageBreak/>
          <w:t xml:space="preserve">polyunsaturated </w:t>
        </w:r>
      </w:ins>
      <w:r w:rsidRPr="006D5AF0">
        <w:rPr>
          <w:lang w:val="en-GB"/>
        </w:rPr>
        <w:t>fatty acids</w:t>
      </w:r>
      <w:del w:id="173" w:author="Christopher Golden" w:date="2021-04-30T15:35:00Z">
        <w:r w:rsidRPr="006D5AF0" w:rsidDel="00D83A0E">
          <w:rPr>
            <w:lang w:val="en-GB"/>
          </w:rPr>
          <w:delText xml:space="preserve"> and calcium</w:delText>
        </w:r>
      </w:del>
      <w:r w:rsidRPr="006D5AF0">
        <w:rPr>
          <w:lang w:val="en-GB"/>
        </w:rPr>
        <w:t xml:space="preserve">. After this matching process, we updated the estimates of nutrient intake at national levels. </w:t>
      </w:r>
    </w:p>
    <w:p w14:paraId="77B7A3D2" w14:textId="77777777" w:rsidR="00173AC7" w:rsidRPr="006D5AF0" w:rsidRDefault="00173AC7">
      <w:pPr>
        <w:spacing w:line="276" w:lineRule="auto"/>
        <w:rPr>
          <w:lang w:val="en-GB"/>
        </w:rPr>
      </w:pPr>
    </w:p>
    <w:p w14:paraId="5B14BA21" w14:textId="34BFCCF2" w:rsidR="00173AC7" w:rsidRPr="006D5AF0" w:rsidRDefault="004857A7">
      <w:pPr>
        <w:shd w:val="clear" w:color="auto" w:fill="FFFFFF"/>
        <w:spacing w:line="276" w:lineRule="auto"/>
        <w:rPr>
          <w:b/>
          <w:i/>
          <w:lang w:val="en-GB"/>
        </w:rPr>
      </w:pPr>
      <w:r w:rsidRPr="006D5AF0">
        <w:rPr>
          <w:b/>
          <w:i/>
          <w:lang w:val="en-GB"/>
        </w:rPr>
        <w:t>National and Sub</w:t>
      </w:r>
      <w:ins w:id="174" w:author="Christopher Golden" w:date="2021-04-30T15:30:00Z">
        <w:r w:rsidR="00B52A17">
          <w:rPr>
            <w:b/>
            <w:i/>
            <w:lang w:val="en-GB"/>
          </w:rPr>
          <w:t>-</w:t>
        </w:r>
      </w:ins>
      <w:r w:rsidRPr="006D5AF0">
        <w:rPr>
          <w:b/>
          <w:i/>
          <w:lang w:val="en-GB"/>
        </w:rPr>
        <w:t>national Distributions of Intake</w:t>
      </w:r>
    </w:p>
    <w:p w14:paraId="45357428" w14:textId="77777777" w:rsidR="00173AC7" w:rsidRPr="006D5AF0" w:rsidRDefault="00173AC7">
      <w:pPr>
        <w:shd w:val="clear" w:color="auto" w:fill="FFFFFF"/>
        <w:spacing w:line="276" w:lineRule="auto"/>
        <w:rPr>
          <w:lang w:val="en-GB"/>
        </w:rPr>
      </w:pPr>
    </w:p>
    <w:p w14:paraId="2EB5F926" w14:textId="46E63334" w:rsidR="00173AC7" w:rsidRPr="006D5AF0" w:rsidRDefault="004857A7">
      <w:pPr>
        <w:shd w:val="clear" w:color="auto" w:fill="FFFFFF"/>
        <w:spacing w:line="276" w:lineRule="auto"/>
        <w:rPr>
          <w:lang w:val="en-GB"/>
        </w:rPr>
      </w:pPr>
      <w:r w:rsidRPr="006D5AF0">
        <w:rPr>
          <w:lang w:val="en-GB"/>
        </w:rPr>
        <w:t xml:space="preserve">To evaluate the health impacts of aquatic foods consumption, we first modelled the distribution of habitual dietary intake across age-sex groups and geographies. Using SPADE (Statistical Program to Assess Habitual Dietary Exposure), </w:t>
      </w:r>
      <w:r w:rsidRPr="006D5AF0">
        <w:rPr>
          <w:highlight w:val="white"/>
          <w:lang w:val="en-GB"/>
        </w:rPr>
        <w:t>an R-base package that uses 24-hour recall data to remove within-person variability and estimate habitual intake distributions</w:t>
      </w:r>
      <w:r w:rsidR="000C4ACA" w:rsidRPr="006D5AF0">
        <w:rPr>
          <w:highlight w:val="white"/>
          <w:lang w:val="en-GB"/>
        </w:rPr>
        <w:fldChar w:fldCharType="begin"/>
      </w:r>
      <w:r w:rsidR="007D4F20">
        <w:rPr>
          <w:highlight w:val="white"/>
          <w:lang w:val="en-GB"/>
        </w:rPr>
        <w:instrText xml:space="preserve"> ADDIN ZOTERO_ITEM CSL_CITATION {"citationID":"KUGzc8Z6","properties":{"formattedCitation":"\\super 39\\nosupersub{}","plainCitation":"39","noteIndex":0},"citationItems":[{"id":11408,"uris":["http://zotero.org/users/508201/items/7P44G6BG"],"uri":["http://zotero.org/users/508201/items/7P44G6BG"],"itemData":{"id":11408,"type":"article-journal","abstract":"For the evaluation of both the adequacy of intakes and the risk of excessive intakes of micronutrients, all potential sources should be included. In addition to micronutrients naturally present in foods, micronutrients can also be derived from fortified foods and dietary supplements. In the estimation of the habitual intake, this may cause specific challenges such as multimodal distributions and heterogeneous variances between the sources.\nWe present the Statistical Program to Assess Dietary Exposure (SPADE) that was developed to cope with these challenges in one single program.\nSimilar to other methods, SPADE can model habitual intake of daily and episodically consumed dietary components. In addition, SPADE has the option to model habitual intake from dietary supplements. Moreover, SPADE offers models to estimate habitual intake distributions from different sources (e.g., foods and dietary supplements) separately and adds these habitual intakes to get the overall habitual intake distribution. The habitual intake distribution is modeled as a function of age, and this distribution can directly be compared with cutoff values to estimate the proportion above or below. Uncertainty in the habitual intake distribution and in the proportion below or above a cutoff value is quantified with ready-for-use bootstrap and provides 95% CIs.\nSPADE is implemented in R and is freely available as an R package called SPADE.RIVM. The various features of SPADE are illustrated by the estimation of the habitual intake distribution of folate and folic acid for women by using data from the Dutch National Food Consumption Survey 2007-2010. The results correspond well with the results of existing programs.\nSPADE offers new features to existing programs to estimate the habitual intake distribution because it can handle many different types of modeling with the first-shrink-then-add approach.","container-title":"The Journal of nutrition","DOI":"10.3945/jn.114.191288","ISSN":"1541-6100","issue":"12","language":"eng","note":"publisher-place: United States\npublisher: Oxford University Press OUP, American Institute of Nutrition","page":"2083–2091","source":"hollis.harvard.edu","title":"SPADE, a New Statistical Program to Estimate Habitual Dietary Intake from Multiple Food Sources and Dietary Supplements","volume":"144","author":[{"family":"Dekkers","given":"Arnold LM"},{"family":"Verkaik-Kloosterman","given":"Janneke"},{"family":"Rossum","given":"Caroline TM","non-dropping-particle":"van"},{"family":"Ocké","given":"Marga C."}],"issued":{"date-parts":[["2014"]]}}}],"schema":"https://github.com/citation-style-language/schema/raw/master/csl-citation.json"} </w:instrText>
      </w:r>
      <w:r w:rsidR="000C4ACA" w:rsidRPr="006D5AF0">
        <w:rPr>
          <w:highlight w:val="white"/>
          <w:lang w:val="en-GB"/>
        </w:rPr>
        <w:fldChar w:fldCharType="separate"/>
      </w:r>
      <w:r w:rsidR="007D4F20" w:rsidRPr="007D4F20">
        <w:rPr>
          <w:vertAlign w:val="superscript"/>
        </w:rPr>
        <w:t>39</w:t>
      </w:r>
      <w:r w:rsidR="000C4ACA" w:rsidRPr="006D5AF0">
        <w:rPr>
          <w:highlight w:val="white"/>
          <w:lang w:val="en-GB"/>
        </w:rPr>
        <w:fldChar w:fldCharType="end"/>
      </w:r>
      <w:r w:rsidRPr="006D5AF0">
        <w:rPr>
          <w:highlight w:val="white"/>
          <w:lang w:val="en-GB"/>
        </w:rPr>
        <w:t xml:space="preserve">, </w:t>
      </w:r>
      <w:r w:rsidRPr="006D5AF0">
        <w:rPr>
          <w:lang w:val="en-GB"/>
        </w:rPr>
        <w:t xml:space="preserve">we estimated usual intakes of iron, zinc, </w:t>
      </w:r>
      <w:ins w:id="175" w:author="Christopher Golden" w:date="2021-04-30T15:35:00Z">
        <w:r w:rsidR="00D83A0E">
          <w:rPr>
            <w:lang w:val="en-GB"/>
          </w:rPr>
          <w:t xml:space="preserve">calcium, </w:t>
        </w:r>
      </w:ins>
      <w:r w:rsidRPr="006D5AF0">
        <w:rPr>
          <w:lang w:val="en-GB"/>
        </w:rPr>
        <w:t>vitamin A, vitamin B</w:t>
      </w:r>
      <w:r w:rsidRPr="00D83A0E">
        <w:rPr>
          <w:vertAlign w:val="subscript"/>
          <w:lang w:val="en-GB"/>
          <w:rPrChange w:id="176" w:author="Christopher Golden" w:date="2021-04-30T15:36:00Z">
            <w:rPr>
              <w:lang w:val="en-GB"/>
            </w:rPr>
          </w:rPrChange>
        </w:rPr>
        <w:t>12</w:t>
      </w:r>
      <w:del w:id="177" w:author="Christopher Golden" w:date="2021-04-30T15:35:00Z">
        <w:r w:rsidRPr="006D5AF0" w:rsidDel="00D83A0E">
          <w:rPr>
            <w:lang w:val="en-GB"/>
          </w:rPr>
          <w:delText>, calcium</w:delText>
        </w:r>
      </w:del>
      <w:r w:rsidRPr="006D5AF0">
        <w:rPr>
          <w:lang w:val="en-GB"/>
        </w:rPr>
        <w:t>, omega-3 fatty acids (DHA+EPA), and red meat. These distributions relied on the availability of individual dietary intake data with variable days of 24-hour recalls, which were available in 13 datasets to which we had access, including: United States, Zambia, Mexico, China, Lao</w:t>
      </w:r>
      <w:ins w:id="178" w:author="Christopher Golden" w:date="2021-04-30T15:38:00Z">
        <w:r w:rsidR="00662D67">
          <w:rPr>
            <w:lang w:val="en-GB"/>
          </w:rPr>
          <w:t xml:space="preserve"> PDR</w:t>
        </w:r>
      </w:ins>
      <w:r w:rsidRPr="006D5AF0">
        <w:rPr>
          <w:lang w:val="en-GB"/>
        </w:rPr>
        <w:t>, Philippines, Uganda, Burkina Faso, Bulgaria, Romania, Italy, Bangladesh, and Bolivia. A summary of the datasets used to estimate the sub</w:t>
      </w:r>
      <w:ins w:id="179" w:author="Christopher Golden" w:date="2021-04-30T15:30:00Z">
        <w:r w:rsidR="00B52A17">
          <w:rPr>
            <w:lang w:val="en-GB"/>
          </w:rPr>
          <w:t>-</w:t>
        </w:r>
      </w:ins>
      <w:r w:rsidRPr="006D5AF0">
        <w:rPr>
          <w:lang w:val="en-GB"/>
        </w:rPr>
        <w:t>national intake distributions is available in Supplemental Table S4.</w:t>
      </w:r>
    </w:p>
    <w:p w14:paraId="1623FFBF" w14:textId="77777777" w:rsidR="00173AC7" w:rsidRPr="006D5AF0" w:rsidRDefault="00173AC7">
      <w:pPr>
        <w:shd w:val="clear" w:color="auto" w:fill="FFFFFF"/>
        <w:spacing w:line="276" w:lineRule="auto"/>
        <w:rPr>
          <w:lang w:val="en-GB"/>
        </w:rPr>
      </w:pPr>
    </w:p>
    <w:p w14:paraId="7E170D29" w14:textId="46C204FF" w:rsidR="00173AC7" w:rsidRPr="006D5AF0" w:rsidRDefault="004857A7">
      <w:pPr>
        <w:spacing w:line="276" w:lineRule="auto"/>
        <w:rPr>
          <w:lang w:val="en-GB"/>
        </w:rPr>
      </w:pPr>
      <w:r w:rsidRPr="006D5AF0">
        <w:rPr>
          <w:lang w:val="en-GB"/>
        </w:rPr>
        <w:t>We fit gamma and log-normal distributions to the habitual intake distributions for all available age-sex groups (Figure</w:t>
      </w:r>
      <w:r w:rsidR="00AD6A0C" w:rsidRPr="006D5AF0">
        <w:rPr>
          <w:lang w:val="en-GB"/>
        </w:rPr>
        <w:t>s</w:t>
      </w:r>
      <w:r w:rsidRPr="006D5AF0">
        <w:rPr>
          <w:lang w:val="en-GB"/>
        </w:rPr>
        <w:t xml:space="preserve"> S6-S12) using the </w:t>
      </w:r>
      <w:proofErr w:type="spellStart"/>
      <w:r w:rsidRPr="006D5AF0">
        <w:rPr>
          <w:i/>
          <w:lang w:val="en-GB"/>
        </w:rPr>
        <w:t>fitdistrplus</w:t>
      </w:r>
      <w:proofErr w:type="spellEnd"/>
      <w:r w:rsidRPr="006D5AF0">
        <w:rPr>
          <w:lang w:val="en-GB"/>
        </w:rPr>
        <w:t xml:space="preserve"> package</w:t>
      </w:r>
      <w:r w:rsidR="005609A9" w:rsidRPr="006D5AF0">
        <w:rPr>
          <w:lang w:val="en-GB"/>
        </w:rPr>
        <w:fldChar w:fldCharType="begin"/>
      </w:r>
      <w:r w:rsidR="007D4F20">
        <w:rPr>
          <w:lang w:val="en-GB"/>
        </w:rPr>
        <w:instrText xml:space="preserve"> ADDIN ZOTERO_ITEM CSL_CITATION {"citationID":"TYi7AOoJ","properties":{"formattedCitation":"\\super 40\\nosupersub{}","plainCitation":"40","noteIndex":0},"citationItems":[{"id":11391,"uris":["http://zotero.org/users/508201/items/429C3I9J"],"uri":["http://zotero.org/users/508201/items/429C3I9J"],"itemData":{"id":11391,"type":"article-journal","abstract":"The package fitdistrplus provides functions for fitting univariate distributions to different types of data (continuous censored or non-censored data and discrete data) and allowing different estimation methods (maximum likelihood, moment matching, quantile matching and maximum goodness-of-fit estimation). Outputs of fitdist and fitdistcens functions are S3 objects, for which specific methods are provided, including summary, plot and quantile. This package also provides various functions to compare the fit of several distributions to the same data set and can handle to bootstrap parameter estimates. Detailed examples are given in food risk assessment, ecotoxicology and insurance contexts.","container-title":"Journal of statistical software","DOI":"10.18637/jss.v064.i04","ISSN":"1548-7660","issue":"4","language":"eng","note":"publisher: Foundation for Open Access Statistic, University of California, Los Angeles, Foundation for Open Access Statistics","page":"1–34","source":"hollis.harvard.edu","title":"fitdistrplus: An R Package for Fitting Distributions","title-short":"fitdistrplus","volume":"64","author":[{"family":"Delignette-Muller","given":"Marie Laure"},{"family":"Dutang","given":"Christophe"}],"issued":{"date-parts":[["2015"]]}}}],"schema":"https://github.com/citation-style-language/schema/raw/master/csl-citation.json"} </w:instrText>
      </w:r>
      <w:r w:rsidR="005609A9" w:rsidRPr="006D5AF0">
        <w:rPr>
          <w:lang w:val="en-GB"/>
        </w:rPr>
        <w:fldChar w:fldCharType="separate"/>
      </w:r>
      <w:r w:rsidR="007D4F20" w:rsidRPr="007D4F20">
        <w:rPr>
          <w:vertAlign w:val="superscript"/>
        </w:rPr>
        <w:t>40</w:t>
      </w:r>
      <w:r w:rsidR="005609A9" w:rsidRPr="006D5AF0">
        <w:rPr>
          <w:lang w:val="en-GB"/>
        </w:rPr>
        <w:fldChar w:fldCharType="end"/>
      </w:r>
      <w:r w:rsidRPr="006D5AF0">
        <w:rPr>
          <w:lang w:val="en-GB"/>
        </w:rPr>
        <w:t xml:space="preserve">. We selected the distribution with the best Kolmogorov-Smirnov (KS) goodness-of-fit statistic (0.002-0.373) as the final distribution for each group. The parameters of this best fitting distribution describe the shape of habitual intake distribution for each age-sex group and can be shifted along the x-axis in response to changing diets. </w:t>
      </w:r>
    </w:p>
    <w:p w14:paraId="5560E8BC" w14:textId="77777777" w:rsidR="00173AC7" w:rsidRPr="006D5AF0" w:rsidRDefault="00173AC7">
      <w:pPr>
        <w:shd w:val="clear" w:color="auto" w:fill="FFFFFF"/>
        <w:spacing w:line="276" w:lineRule="auto"/>
        <w:rPr>
          <w:b/>
          <w:i/>
          <w:lang w:val="en-GB"/>
        </w:rPr>
      </w:pPr>
    </w:p>
    <w:p w14:paraId="01CD6478" w14:textId="3004661A" w:rsidR="00173AC7" w:rsidRPr="006D5AF0" w:rsidRDefault="004857A7">
      <w:pPr>
        <w:shd w:val="clear" w:color="auto" w:fill="FFFFFF"/>
        <w:spacing w:line="276" w:lineRule="auto"/>
        <w:rPr>
          <w:b/>
          <w:i/>
          <w:lang w:val="en-GB"/>
        </w:rPr>
      </w:pPr>
      <w:r w:rsidRPr="006D5AF0">
        <w:rPr>
          <w:b/>
          <w:i/>
          <w:lang w:val="en-GB"/>
        </w:rPr>
        <w:t>Assigning Various Countries to a Typology of Sub</w:t>
      </w:r>
      <w:ins w:id="180" w:author="Christopher Golden" w:date="2021-04-30T15:30:00Z">
        <w:r w:rsidR="00B52A17">
          <w:rPr>
            <w:b/>
            <w:i/>
            <w:lang w:val="en-GB"/>
          </w:rPr>
          <w:t>-</w:t>
        </w:r>
      </w:ins>
      <w:r w:rsidRPr="006D5AF0">
        <w:rPr>
          <w:b/>
          <w:i/>
          <w:lang w:val="en-GB"/>
        </w:rPr>
        <w:t>national Intake</w:t>
      </w:r>
    </w:p>
    <w:p w14:paraId="3F93FFD9" w14:textId="77777777" w:rsidR="00173AC7" w:rsidRPr="006D5AF0" w:rsidRDefault="00173AC7">
      <w:pPr>
        <w:shd w:val="clear" w:color="auto" w:fill="FFFFFF"/>
        <w:spacing w:line="276" w:lineRule="auto"/>
        <w:rPr>
          <w:b/>
          <w:i/>
          <w:lang w:val="en-GB"/>
        </w:rPr>
      </w:pPr>
    </w:p>
    <w:p w14:paraId="2BCB00C7" w14:textId="604C6A3D" w:rsidR="00173AC7" w:rsidRPr="006D5AF0" w:rsidRDefault="004857A7">
      <w:pPr>
        <w:spacing w:line="276" w:lineRule="auto"/>
        <w:rPr>
          <w:lang w:val="en-GB"/>
        </w:rPr>
      </w:pPr>
      <w:r w:rsidRPr="006D5AF0">
        <w:rPr>
          <w:lang w:val="en-GB"/>
        </w:rPr>
        <w:t>We disaggregated country-level intakes into sub</w:t>
      </w:r>
      <w:ins w:id="181" w:author="Christopher Golden" w:date="2021-04-30T15:30:00Z">
        <w:r w:rsidR="00B52A17">
          <w:rPr>
            <w:lang w:val="en-GB"/>
          </w:rPr>
          <w:t>-</w:t>
        </w:r>
      </w:ins>
      <w:r w:rsidRPr="006D5AF0">
        <w:rPr>
          <w:lang w:val="en-GB"/>
        </w:rPr>
        <w:t>national distributions of intake in three steps. First, we disaggregated the European Union, which is modelled as a single entity in the integrated model, into its 27 constituent countries (Table S2). Second, we disaggregated country-level mean intakes into age-sex-level mean intakes using the Global Expanded Nutrient Supply (</w:t>
      </w:r>
      <w:proofErr w:type="spellStart"/>
      <w:r w:rsidRPr="006D5AF0">
        <w:rPr>
          <w:lang w:val="en-GB"/>
        </w:rPr>
        <w:t>GENuS</w:t>
      </w:r>
      <w:proofErr w:type="spellEnd"/>
      <w:r w:rsidRPr="006D5AF0">
        <w:rPr>
          <w:lang w:val="en-GB"/>
        </w:rPr>
        <w:t>) database</w:t>
      </w:r>
      <w:r w:rsidR="005609A9" w:rsidRPr="006D5AF0">
        <w:rPr>
          <w:lang w:val="en-GB"/>
        </w:rPr>
        <w:fldChar w:fldCharType="begin"/>
      </w:r>
      <w:r w:rsidR="007D4F20">
        <w:rPr>
          <w:lang w:val="en-GB"/>
        </w:rPr>
        <w:instrText xml:space="preserve"> ADDIN ZOTERO_ITEM CSL_CITATION {"citationID":"LquWm0uU","properties":{"formattedCitation":"\\super 41\\nosupersub{}","plainCitation":"41","noteIndex":0},"citationItems":[{"id":62,"uris":["http://zotero.org/users/508201/items/5LPIHRDF"],"uri":["http://zotero.org/users/508201/items/5LPIHRDF"],"itemData":{"id":62,"type":"article-journal","abstract":"Insufficient data exist for accurate estimation of global nutrient supplies. Commonly used global datasets contain key weaknesses: 1) data with global coverage, such as the FAO food balance sheets, lack specific information about many individual foods and no information on micronutrient supplies nor heterogeneity among subnational populations, while 2) household surveys provide a closer approximation of consumption, but are often not nationally representative, do not commonly capture many foods consumed outside of the home, and only provide adequate information for a few select populations. Here, we attempt to improve upon these datasets by constructing a new model—the Global Expanded Nutrient Supply (GENuS) model—to estimate nutrient availabilities for 23 individual nutrients across 225 food categories for thirty-four age-sex groups in nearly all countries. Furthermore, the model provides historical trends in dietary nutritional supplies at the national level using data from 1961–2011. We determine supplies of edible food by expanding the food balance sheet data using FAO production and trade data to increase food supply estimates from 98 to 221 food groups, and then estimate the proportion of major cereals being processed to flours to increase to 225. Next, we estimate intake among twenty-six demographic groups (ages 20+, both sexes) in each country by using data taken from the Global Dietary Database, which uses nationally representative surveys to relate national averages of food consumption to individual age and sex-groups; for children and adolescents where GDD data does not yet exist, average calorie-adjusted amounts are assumed. Finally, we match food supplies with nutrient densities from regional food composition tables to estimate nutrient supplies, running Monte Carlo simulations to find the range of potential nutrient supplies provided by the diet. To validate our new method, we compare the GENuS estimates of nutrient supplies against independent estimates by the USDA for historical US nutrition and find very good agreement for 21 of 23 nutrients, though sodium and dietary fiber will require further improvement.","container-title":"PLOS ONE","DOI":"10.1371/journal.pone.0146976","ISSN":"1932-6203","issue":"1","journalAbbreviation":"PLOS ONE","language":"en","page":"e0146976","source":"PLoS Journals","title":"Global Expanded Nutrient Supply (GENuS) Model: A New Method for Estimating the Global Dietary Supply of Nutrients","title-short":"Global Expanded Nutrient Supply (GENuS) Model","volume":"11","author":[{"family":"Smith","given":"Matthew R."},{"family":"Micha","given":"Renata"},{"family":"Golden","given":"Christopher D."},{"family":"Mozaffarian","given":"Dariush"},{"family":"Myers","given":"Samuel S."}],"issued":{"date-parts":[["2016",1,25]]}}}],"schema":"https://github.com/citation-style-language/schema/raw/master/csl-citation.json"} </w:instrText>
      </w:r>
      <w:r w:rsidR="005609A9" w:rsidRPr="006D5AF0">
        <w:rPr>
          <w:lang w:val="en-GB"/>
        </w:rPr>
        <w:fldChar w:fldCharType="separate"/>
      </w:r>
      <w:r w:rsidR="007D4F20" w:rsidRPr="007D4F20">
        <w:rPr>
          <w:vertAlign w:val="superscript"/>
        </w:rPr>
        <w:t>41</w:t>
      </w:r>
      <w:r w:rsidR="005609A9" w:rsidRPr="006D5AF0">
        <w:rPr>
          <w:lang w:val="en-GB"/>
        </w:rPr>
        <w:fldChar w:fldCharType="end"/>
      </w:r>
      <w:r w:rsidRPr="006D5AF0">
        <w:rPr>
          <w:lang w:val="en-GB"/>
        </w:rPr>
        <w:t xml:space="preserve"> for all nutrients except omega-3 fatty acids and vitamin B</w:t>
      </w:r>
      <w:r w:rsidRPr="00D83A0E">
        <w:rPr>
          <w:vertAlign w:val="subscript"/>
          <w:lang w:val="en-GB"/>
          <w:rPrChange w:id="182" w:author="Christopher Golden" w:date="2021-04-30T15:36:00Z">
            <w:rPr>
              <w:lang w:val="en-GB"/>
            </w:rPr>
          </w:rPrChange>
        </w:rPr>
        <w:t>12</w:t>
      </w:r>
      <w:r w:rsidRPr="006D5AF0">
        <w:rPr>
          <w:lang w:val="en-GB"/>
        </w:rPr>
        <w:t xml:space="preserve">, which are not included in the </w:t>
      </w:r>
      <w:proofErr w:type="spellStart"/>
      <w:r w:rsidRPr="006D5AF0">
        <w:rPr>
          <w:lang w:val="en-GB"/>
        </w:rPr>
        <w:t>GENuS</w:t>
      </w:r>
      <w:proofErr w:type="spellEnd"/>
      <w:r w:rsidRPr="006D5AF0">
        <w:rPr>
          <w:lang w:val="en-GB"/>
        </w:rPr>
        <w:t xml:space="preserve"> database. We used the SPADE habitual intake output to derive age-sex-level mean intakes for these two nutrients. Finally, we used the SPADE habitual intake output to describe the shape of intake distribution for each age-sex group.</w:t>
      </w:r>
    </w:p>
    <w:p w14:paraId="25E98DB7" w14:textId="77777777" w:rsidR="00173AC7" w:rsidRPr="006D5AF0" w:rsidRDefault="00173AC7">
      <w:pPr>
        <w:spacing w:line="276" w:lineRule="auto"/>
        <w:rPr>
          <w:lang w:val="en-GB"/>
        </w:rPr>
      </w:pPr>
    </w:p>
    <w:p w14:paraId="0BEE5A89" w14:textId="148C2013" w:rsidR="00173AC7" w:rsidRPr="006D5AF0" w:rsidRDefault="004857A7">
      <w:pPr>
        <w:spacing w:line="276" w:lineRule="auto"/>
        <w:rPr>
          <w:lang w:val="en-GB"/>
        </w:rPr>
      </w:pPr>
      <w:r w:rsidRPr="006D5AF0">
        <w:rPr>
          <w:lang w:val="en-GB"/>
        </w:rPr>
        <w:t xml:space="preserve">The </w:t>
      </w:r>
      <w:proofErr w:type="spellStart"/>
      <w:r w:rsidRPr="006D5AF0">
        <w:rPr>
          <w:lang w:val="en-GB"/>
        </w:rPr>
        <w:t>GENuS</w:t>
      </w:r>
      <w:proofErr w:type="spellEnd"/>
      <w:r w:rsidRPr="006D5AF0">
        <w:rPr>
          <w:lang w:val="en-GB"/>
        </w:rPr>
        <w:t xml:space="preserve"> database uses historical national dietary trend data to estimate the availability of 23 individual nutrients across 225 food categories for 34 age-sex groups in nearly all countries in 2011</w:t>
      </w:r>
      <w:r w:rsidR="001C163E" w:rsidRPr="006D5AF0">
        <w:rPr>
          <w:lang w:val="en-GB"/>
        </w:rPr>
        <w:fldChar w:fldCharType="begin"/>
      </w:r>
      <w:r w:rsidR="007D4F20">
        <w:rPr>
          <w:lang w:val="en-GB"/>
        </w:rPr>
        <w:instrText xml:space="preserve"> ADDIN ZOTERO_ITEM CSL_CITATION {"citationID":"RCZFv8rD","properties":{"formattedCitation":"\\super 41\\nosupersub{}","plainCitation":"41","noteIndex":0},"citationItems":[{"id":62,"uris":["http://zotero.org/users/508201/items/5LPIHRDF"],"uri":["http://zotero.org/users/508201/items/5LPIHRDF"],"itemData":{"id":62,"type":"article-journal","abstract":"Insufficient data exist for accurate estimation of global nutrient supplies. Commonly used global datasets contain key weaknesses: 1) data with global coverage, such as the FAO food balance sheets, lack specific information about many individual foods and no information on micronutrient supplies nor heterogeneity among subnational populations, while 2) household surveys provide a closer approximation of consumption, but are often not nationally representative, do not commonly capture many foods consumed outside of the home, and only provide adequate information for a few select populations. Here, we attempt to improve upon these datasets by constructing a new model—the Global Expanded Nutrient Supply (GENuS) model—to estimate nutrient availabilities for 23 individual nutrients across 225 food categories for thirty-four age-sex groups in nearly all countries. Furthermore, the model provides historical trends in dietary nutritional supplies at the national level using data from 1961–2011. We determine supplies of edible food by expanding the food balance sheet data using FAO production and trade data to increase food supply estimates from 98 to 221 food groups, and then estimate the proportion of major cereals being processed to flours to increase to 225. Next, we estimate intake among twenty-six demographic groups (ages 20+, both sexes) in each country by using data taken from the Global Dietary Database, which uses nationally representative surveys to relate national averages of food consumption to individual age and sex-groups; for children and adolescents where GDD data does not yet exist, average calorie-adjusted amounts are assumed. Finally, we match food supplies with nutrient densities from regional food composition tables to estimate nutrient supplies, running Monte Carlo simulations to find the range of potential nutrient supplies provided by the diet. To validate our new method, we compare the GENuS estimates of nutrient supplies against independent estimates by the USDA for historical US nutrition and find very good agreement for 21 of 23 nutrients, though sodium and dietary fiber will require further improvement.","container-title":"PLOS ONE","DOI":"10.1371/journal.pone.0146976","ISSN":"1932-6203","issue":"1","journalAbbreviation":"PLOS ONE","language":"en","page":"e0146976","source":"PLoS Journals","title":"Global Expanded Nutrient Supply (GENuS) Model: A New Method for Estimating the Global Dietary Supply of Nutrients","title-short":"Global Expanded Nutrient Supply (GENuS) Model","volume":"11","author":[{"family":"Smith","given":"Matthew R."},{"family":"Micha","given":"Renata"},{"family":"Golden","given":"Christopher D."},{"family":"Mozaffarian","given":"Dariush"},{"family":"Myers","given":"Samuel S."}],"issued":{"date-parts":[["2016",1,25]]}}}],"schema":"https://github.com/citation-style-language/schema/raw/master/csl-citation.json"} </w:instrText>
      </w:r>
      <w:r w:rsidR="001C163E" w:rsidRPr="006D5AF0">
        <w:rPr>
          <w:lang w:val="en-GB"/>
        </w:rPr>
        <w:fldChar w:fldCharType="separate"/>
      </w:r>
      <w:r w:rsidR="007D4F20" w:rsidRPr="007D4F20">
        <w:rPr>
          <w:vertAlign w:val="superscript"/>
        </w:rPr>
        <w:t>41</w:t>
      </w:r>
      <w:r w:rsidR="001C163E" w:rsidRPr="006D5AF0">
        <w:rPr>
          <w:lang w:val="en-GB"/>
        </w:rPr>
        <w:fldChar w:fldCharType="end"/>
      </w:r>
      <w:r w:rsidRPr="006D5AF0">
        <w:rPr>
          <w:lang w:val="en-GB"/>
        </w:rPr>
        <w:t>. We used these estimates to calculate scalars for relating country-level availability to age-group-level availability as:</w:t>
      </w:r>
    </w:p>
    <w:p w14:paraId="5213DDF6" w14:textId="77777777" w:rsidR="00173AC7" w:rsidRPr="006D5AF0" w:rsidRDefault="00173AC7">
      <w:pPr>
        <w:spacing w:line="276" w:lineRule="auto"/>
        <w:ind w:firstLine="720"/>
        <w:rPr>
          <w:lang w:val="en-GB"/>
        </w:rPr>
      </w:pPr>
    </w:p>
    <w:p w14:paraId="5F36F5F1" w14:textId="77777777" w:rsidR="00173AC7" w:rsidRPr="006D5AF0" w:rsidRDefault="004857A7">
      <w:pPr>
        <w:spacing w:line="276" w:lineRule="auto"/>
        <w:jc w:val="center"/>
        <w:rPr>
          <w:lang w:val="en-GB"/>
        </w:rPr>
      </w:pPr>
      <w:proofErr w:type="spellStart"/>
      <w:r w:rsidRPr="006D5AF0">
        <w:rPr>
          <w:lang w:val="en-GB"/>
        </w:rPr>
        <w:t>scalar</w:t>
      </w:r>
      <w:r w:rsidRPr="006D5AF0">
        <w:rPr>
          <w:vertAlign w:val="subscript"/>
          <w:lang w:val="en-GB"/>
        </w:rPr>
        <w:t>c,n,a,s</w:t>
      </w:r>
      <w:proofErr w:type="spellEnd"/>
      <w:r w:rsidRPr="006D5AF0">
        <w:rPr>
          <w:lang w:val="en-GB"/>
        </w:rPr>
        <w:t xml:space="preserve"> = </w:t>
      </w:r>
      <w:proofErr w:type="spellStart"/>
      <w:r w:rsidRPr="006D5AF0">
        <w:rPr>
          <w:lang w:val="en-GB"/>
        </w:rPr>
        <w:t>availability</w:t>
      </w:r>
      <w:r w:rsidRPr="006D5AF0">
        <w:rPr>
          <w:vertAlign w:val="subscript"/>
          <w:lang w:val="en-GB"/>
        </w:rPr>
        <w:t>c,n,a,s</w:t>
      </w:r>
      <w:proofErr w:type="spellEnd"/>
      <w:r w:rsidRPr="006D5AF0">
        <w:rPr>
          <w:lang w:val="en-GB"/>
        </w:rPr>
        <w:t xml:space="preserve"> / mean(</w:t>
      </w:r>
      <w:proofErr w:type="spellStart"/>
      <w:r w:rsidRPr="006D5AF0">
        <w:rPr>
          <w:lang w:val="en-GB"/>
        </w:rPr>
        <w:t>availability</w:t>
      </w:r>
      <w:r w:rsidRPr="006D5AF0">
        <w:rPr>
          <w:vertAlign w:val="subscript"/>
          <w:lang w:val="en-GB"/>
        </w:rPr>
        <w:t>c,n</w:t>
      </w:r>
      <w:proofErr w:type="spellEnd"/>
      <w:r w:rsidRPr="006D5AF0">
        <w:rPr>
          <w:lang w:val="en-GB"/>
        </w:rPr>
        <w:t>)</w:t>
      </w:r>
    </w:p>
    <w:p w14:paraId="5A85F4A4" w14:textId="77777777" w:rsidR="00173AC7" w:rsidRPr="006D5AF0" w:rsidRDefault="00173AC7">
      <w:pPr>
        <w:spacing w:line="276" w:lineRule="auto"/>
        <w:rPr>
          <w:lang w:val="en-GB"/>
        </w:rPr>
      </w:pPr>
    </w:p>
    <w:p w14:paraId="60072C77" w14:textId="77777777" w:rsidR="00173AC7" w:rsidRPr="006D5AF0" w:rsidRDefault="004857A7">
      <w:pPr>
        <w:spacing w:line="276" w:lineRule="auto"/>
        <w:rPr>
          <w:lang w:val="en-GB"/>
        </w:rPr>
      </w:pPr>
      <w:r w:rsidRPr="006D5AF0">
        <w:rPr>
          <w:lang w:val="en-GB"/>
        </w:rPr>
        <w:t xml:space="preserve">Where the scalar for country </w:t>
      </w:r>
      <w:r w:rsidRPr="006D5AF0">
        <w:rPr>
          <w:i/>
          <w:lang w:val="en-GB"/>
        </w:rPr>
        <w:t>c</w:t>
      </w:r>
      <w:r w:rsidRPr="006D5AF0">
        <w:rPr>
          <w:lang w:val="en-GB"/>
        </w:rPr>
        <w:t xml:space="preserve">, nutrient </w:t>
      </w:r>
      <w:r w:rsidRPr="006D5AF0">
        <w:rPr>
          <w:i/>
          <w:lang w:val="en-GB"/>
        </w:rPr>
        <w:t>n</w:t>
      </w:r>
      <w:r w:rsidRPr="006D5AF0">
        <w:rPr>
          <w:lang w:val="en-GB"/>
        </w:rPr>
        <w:t xml:space="preserve">, age group </w:t>
      </w:r>
      <w:r w:rsidRPr="006D5AF0">
        <w:rPr>
          <w:i/>
          <w:lang w:val="en-GB"/>
        </w:rPr>
        <w:t>a</w:t>
      </w:r>
      <w:r w:rsidRPr="006D5AF0">
        <w:rPr>
          <w:lang w:val="en-GB"/>
        </w:rPr>
        <w:t xml:space="preserve">, and sex </w:t>
      </w:r>
      <w:r w:rsidRPr="006D5AF0">
        <w:rPr>
          <w:i/>
          <w:lang w:val="en-GB"/>
        </w:rPr>
        <w:t>s</w:t>
      </w:r>
      <w:r w:rsidRPr="006D5AF0">
        <w:rPr>
          <w:lang w:val="en-GB"/>
        </w:rPr>
        <w:t xml:space="preserve"> is calculated by dividing the nutrient availability for each age-sex group by the mean nutrient availability for all age-sex groups. We assume these ratios of nutrient availability are proportional to ratios of nutrient intake and scale the country-level mean nutrient intakes as follows:</w:t>
      </w:r>
    </w:p>
    <w:p w14:paraId="0E41B8DC" w14:textId="77777777" w:rsidR="00173AC7" w:rsidRPr="006D5AF0" w:rsidRDefault="00173AC7">
      <w:pPr>
        <w:spacing w:line="276" w:lineRule="auto"/>
        <w:rPr>
          <w:lang w:val="en-GB"/>
        </w:rPr>
      </w:pPr>
    </w:p>
    <w:p w14:paraId="0A5D8B6B" w14:textId="77777777" w:rsidR="00173AC7" w:rsidRPr="006D5AF0" w:rsidRDefault="004857A7">
      <w:pPr>
        <w:spacing w:line="276" w:lineRule="auto"/>
        <w:jc w:val="center"/>
        <w:rPr>
          <w:vertAlign w:val="subscript"/>
          <w:lang w:val="en-GB"/>
        </w:rPr>
      </w:pPr>
      <w:r w:rsidRPr="006D5AF0">
        <w:rPr>
          <w:lang w:val="en-GB"/>
        </w:rPr>
        <w:tab/>
      </w:r>
      <w:proofErr w:type="spellStart"/>
      <w:r w:rsidRPr="006D5AF0">
        <w:rPr>
          <w:lang w:val="en-GB"/>
        </w:rPr>
        <w:t>Intake</w:t>
      </w:r>
      <w:r w:rsidRPr="006D5AF0">
        <w:rPr>
          <w:vertAlign w:val="subscript"/>
          <w:lang w:val="en-GB"/>
        </w:rPr>
        <w:t>c,n,a,s</w:t>
      </w:r>
      <w:proofErr w:type="spellEnd"/>
      <w:r w:rsidRPr="006D5AF0">
        <w:rPr>
          <w:lang w:val="en-GB"/>
        </w:rPr>
        <w:t xml:space="preserve"> = </w:t>
      </w:r>
      <w:proofErr w:type="spellStart"/>
      <w:r w:rsidRPr="006D5AF0">
        <w:rPr>
          <w:lang w:val="en-GB"/>
        </w:rPr>
        <w:t>Intake</w:t>
      </w:r>
      <w:r w:rsidRPr="006D5AF0">
        <w:rPr>
          <w:vertAlign w:val="subscript"/>
          <w:lang w:val="en-GB"/>
        </w:rPr>
        <w:t>c,n</w:t>
      </w:r>
      <w:proofErr w:type="spellEnd"/>
      <w:r w:rsidRPr="006D5AF0">
        <w:rPr>
          <w:lang w:val="en-GB"/>
        </w:rPr>
        <w:t xml:space="preserve"> * </w:t>
      </w:r>
      <w:proofErr w:type="spellStart"/>
      <w:r w:rsidRPr="006D5AF0">
        <w:rPr>
          <w:lang w:val="en-GB"/>
        </w:rPr>
        <w:t>Scalar</w:t>
      </w:r>
      <w:r w:rsidRPr="006D5AF0">
        <w:rPr>
          <w:vertAlign w:val="subscript"/>
          <w:lang w:val="en-GB"/>
        </w:rPr>
        <w:t>c,n,a,s</w:t>
      </w:r>
      <w:proofErr w:type="spellEnd"/>
    </w:p>
    <w:p w14:paraId="41BA43E4" w14:textId="77777777" w:rsidR="00173AC7" w:rsidRPr="006D5AF0" w:rsidRDefault="00173AC7">
      <w:pPr>
        <w:spacing w:line="276" w:lineRule="auto"/>
        <w:rPr>
          <w:lang w:val="en-GB"/>
        </w:rPr>
      </w:pPr>
    </w:p>
    <w:p w14:paraId="21CB4843" w14:textId="77777777" w:rsidR="00173AC7" w:rsidRPr="006D5AF0" w:rsidRDefault="004857A7">
      <w:pPr>
        <w:spacing w:line="276" w:lineRule="auto"/>
        <w:rPr>
          <w:vertAlign w:val="subscript"/>
          <w:lang w:val="en-GB"/>
        </w:rPr>
      </w:pPr>
      <w:r w:rsidRPr="006D5AF0">
        <w:rPr>
          <w:lang w:val="en-GB"/>
        </w:rPr>
        <w:t>We used the same process to disaggregate intakes for omega-3 fatty acids and vitamin B</w:t>
      </w:r>
      <w:r w:rsidRPr="00D83A0E">
        <w:rPr>
          <w:vertAlign w:val="subscript"/>
          <w:lang w:val="en-GB"/>
          <w:rPrChange w:id="183" w:author="Christopher Golden" w:date="2021-04-30T15:37:00Z">
            <w:rPr>
              <w:lang w:val="en-GB"/>
            </w:rPr>
          </w:rPrChange>
        </w:rPr>
        <w:t>12</w:t>
      </w:r>
      <w:r w:rsidRPr="006D5AF0">
        <w:rPr>
          <w:lang w:val="en-GB"/>
        </w:rPr>
        <w:t xml:space="preserve"> but used the country-level and age-sex-level means derived from SPADE habitual intakes described above. See Tables S1-S3 for details on </w:t>
      </w:r>
      <w:proofErr w:type="spellStart"/>
      <w:r w:rsidRPr="006D5AF0">
        <w:rPr>
          <w:lang w:val="en-GB"/>
        </w:rPr>
        <w:t>crosswalking</w:t>
      </w:r>
      <w:proofErr w:type="spellEnd"/>
      <w:r w:rsidRPr="006D5AF0">
        <w:rPr>
          <w:lang w:val="en-GB"/>
        </w:rPr>
        <w:t xml:space="preserve"> the COSIMO-</w:t>
      </w:r>
      <w:proofErr w:type="spellStart"/>
      <w:r w:rsidRPr="006D5AF0">
        <w:rPr>
          <w:lang w:val="en-GB"/>
        </w:rPr>
        <w:t>Aglink</w:t>
      </w:r>
      <w:proofErr w:type="spellEnd"/>
      <w:r w:rsidRPr="006D5AF0">
        <w:rPr>
          <w:lang w:val="en-GB"/>
        </w:rPr>
        <w:t xml:space="preserve"> and GENUS outputs. </w:t>
      </w:r>
    </w:p>
    <w:p w14:paraId="0EA0024B" w14:textId="77777777" w:rsidR="00173AC7" w:rsidRPr="006D5AF0" w:rsidRDefault="00173AC7">
      <w:pPr>
        <w:spacing w:line="276" w:lineRule="auto"/>
        <w:rPr>
          <w:lang w:val="en-GB"/>
        </w:rPr>
      </w:pPr>
    </w:p>
    <w:p w14:paraId="2B84A375" w14:textId="2A8BC908" w:rsidR="00173AC7" w:rsidRPr="006D5AF0" w:rsidRDefault="004857A7">
      <w:pPr>
        <w:spacing w:line="276" w:lineRule="auto"/>
        <w:rPr>
          <w:lang w:val="en-GB"/>
        </w:rPr>
      </w:pPr>
      <w:r w:rsidRPr="006D5AF0">
        <w:rPr>
          <w:lang w:val="en-GB"/>
        </w:rPr>
        <w:t xml:space="preserve">We then used the SPADE habitual intake outputs to characterize the distribution of nutrient intakes within each age-sex group. The habitual intake data and associated statistical probability distributions are incomplete across all country-nutrient-age-sex combinations (Figure S5) so we filled gaps by imputing data from the nearest </w:t>
      </w:r>
      <w:r w:rsidR="001C163E" w:rsidRPr="006D5AF0">
        <w:rPr>
          <w:lang w:val="en-GB"/>
        </w:rPr>
        <w:t>neighbour</w:t>
      </w:r>
      <w:r w:rsidRPr="006D5AF0">
        <w:rPr>
          <w:lang w:val="en-GB"/>
        </w:rPr>
        <w:t xml:space="preserve"> (37% of age-sex groups). First, we filled </w:t>
      </w:r>
      <w:proofErr w:type="spellStart"/>
      <w:r w:rsidRPr="006D5AF0">
        <w:rPr>
          <w:lang w:val="en-GB"/>
        </w:rPr>
        <w:t>within</w:t>
      </w:r>
      <w:proofErr w:type="spellEnd"/>
      <w:r w:rsidRPr="006D5AF0">
        <w:rPr>
          <w:lang w:val="en-GB"/>
        </w:rPr>
        <w:t>-country gaps by borrowing intake distributions, in order of preference, from the: (</w:t>
      </w:r>
      <w:proofErr w:type="spellStart"/>
      <w:r w:rsidRPr="006D5AF0">
        <w:rPr>
          <w:lang w:val="en-GB"/>
        </w:rPr>
        <w:t>i</w:t>
      </w:r>
      <w:proofErr w:type="spellEnd"/>
      <w:r w:rsidRPr="006D5AF0">
        <w:rPr>
          <w:lang w:val="en-GB"/>
        </w:rPr>
        <w:t>) nearest age group within a sex and country; (ii) the opposite sex from within a country; and (iii) the nearest country geographically and/or socioeconomically (Figure S13). We then mapped these to the rest of the world, based on UN sub-regions, with a few expert-identified modifications (Figure S14).</w:t>
      </w:r>
    </w:p>
    <w:p w14:paraId="1A7F796D" w14:textId="77777777" w:rsidR="00173AC7" w:rsidRPr="006D5AF0" w:rsidRDefault="00173AC7">
      <w:pPr>
        <w:spacing w:line="276" w:lineRule="auto"/>
        <w:rPr>
          <w:lang w:val="en-GB"/>
        </w:rPr>
      </w:pPr>
    </w:p>
    <w:p w14:paraId="27620DBC" w14:textId="77777777" w:rsidR="00173AC7" w:rsidRPr="006D5AF0" w:rsidRDefault="004857A7">
      <w:pPr>
        <w:spacing w:line="276" w:lineRule="auto"/>
        <w:rPr>
          <w:b/>
          <w:i/>
          <w:lang w:val="en-GB"/>
        </w:rPr>
      </w:pPr>
      <w:r w:rsidRPr="006D5AF0">
        <w:rPr>
          <w:b/>
          <w:i/>
          <w:lang w:val="en-GB"/>
        </w:rPr>
        <w:t>Health Impact Modelling Approach</w:t>
      </w:r>
    </w:p>
    <w:p w14:paraId="77B5B58B" w14:textId="77777777" w:rsidR="00173AC7" w:rsidRPr="006D5AF0" w:rsidRDefault="00173AC7">
      <w:pPr>
        <w:spacing w:line="276" w:lineRule="auto"/>
        <w:rPr>
          <w:lang w:val="en-GB"/>
        </w:rPr>
      </w:pPr>
    </w:p>
    <w:p w14:paraId="110283F2" w14:textId="1FEB77DC" w:rsidR="00173AC7" w:rsidRPr="00157F9D" w:rsidRDefault="004857A7">
      <w:pPr>
        <w:spacing w:line="276" w:lineRule="auto"/>
      </w:pPr>
      <w:r w:rsidRPr="006D5AF0">
        <w:rPr>
          <w:lang w:val="en-GB"/>
        </w:rPr>
        <w:t>Summary exposure values (SEV) integrate relative risks of sub-optimal diets with actual intake distributions</w:t>
      </w:r>
      <w:r w:rsidR="00547FC9">
        <w:rPr>
          <w:lang w:val="en-GB"/>
        </w:rPr>
        <w:fldChar w:fldCharType="begin"/>
      </w:r>
      <w:r w:rsidR="007D4F20">
        <w:rPr>
          <w:lang w:val="en-GB"/>
        </w:rPr>
        <w:instrText xml:space="preserve"> ADDIN ZOTERO_ITEM CSL_CITATION {"citationID":"jTrLyTpc","properties":{"formattedCitation":"\\super 26\\nosupersub{}","plainCitation":"26","noteIndex":0},"citationItems":[{"id":11443,"uris":["http://zotero.org/users/508201/items/AG4Q53YB"],"uri":["http://zotero.org/users/508201/items/AG4Q53YB"],"itemData":{"id":11443,"type":"article-journal","abstract":"Rigorous analysis of levels and trends in exposure to leading risk factors and quantification of their effect on human health are important to identify where public health is making progress and in which cases current efforts are inadequate. The Global Burden of Diseases, Injuries, and Risk Factors Study (GBD) 2019 provides a standardised and comprehensive assessment of the magnitude of risk factor exposure, relative risk, and attributable burden of disease.\nGBD 2019 estimated attributable mortality, years of life lost (YLLs), years of life lived with disability (YLDs), and disability-adjusted life-years (DALYs) for 87 risk factors and combinations of risk factors, at the global level, regionally, and for 204 countries and territories. GBD uses a hierarchical list of risk factors so that specific risk factors (eg, sodium intake), and related aggregates (eg, diet quality), are both evaluated. This method has six analytical steps. (1) We included 560 risk–outcome pairs that met criteria for convincing or probable evidence on the basis of research studies. 12 risk–outcome pairs included in GBD 2017 no longer met inclusion criteria and 47 risk–outcome pairs for risks already included in GBD 2017 were added based on new evidence. (2) Relative risks were estimated as a function of exposure based on published systematic reviews, 81 systematic reviews done for GBD 2019, and meta-regression. (3) Levels of exposure in each age-sex-location-year included in the study were estimated based on all available data sources using spatiotemporal Gaussian process regression, DisMod-MR 2.1, a Bayesian meta-regression method, or alternative methods. (4) We determined, from published trials or cohort studies, the level of exposure associated with minimum risk, called the theoretical minimum risk exposure level. (5) Attributable deaths, YLLs, YLDs, and DALYs were computed by multiplying population attributable fractions (PAFs) by the relevant outcome quantity for each age-sex-location-year. (6) PAFs and attributable burden for combinations of risk factors were estimated taking into account mediation of different risk factors through other risk factors. Across all six analytical steps, 30 652 distinct data sources were used in the analysis. Uncertainty in each step of the analysis was propagated into the final estimates of attributable burden. Exposure levels for dichotomous, polytomous, and continuous risk factors were summarised with use of the summary exposure value to facilitate comparisons over time, across location, and across risks. Because the entire time series from 1990 to 2019 has been re-estimated with use of consistent data and methods, these results supersede previously published GBD estimates of attributable burden.\nThe largest declines in risk exposure from 2010 to 2019 were among a set of risks that are strongly linked to social and economic development, including household air pollution; unsafe water, sanitation, and handwashing; and child growth failure. Global declines also occurred for tobacco smoking and lead exposure. The largest increases in risk exposure were for ambient particulate matter pollution, drug use, high fasting plasma glucose, and high body-mass index. In 2019, the leading Level 2 risk factor globally for attributable deaths was high systolic blood pressure, which accounted for 10·8 million (95% uncertainty interval [UI] 9·51–12·1) deaths (19·2% [16·9–21·3] of all deaths in 2019), followed by tobacco (smoked, second-hand, and chewing), which accounted for 8·71 million (8·12–9·31) deaths (15·4% [14·6–16·2] of all deaths in 2019). The leading Level 2 risk factor for attributable DALYs globally in 2019 was child and maternal malnutrition, which largely affects health in the youngest age groups and accounted for 295 million (253–350) DALYs (11·6% [10·3–13·1] of all global DALYs that year). The risk factor burden varied considerably in 2019 between age groups and locations. Among children aged 0–9 years, the three leading detailed risk factors for attributable DALYs were all related to malnutrition. Iron deficiency was the leading risk factor for those aged 10–24 years, alcohol use for those aged 25–49 years, and high systolic blood pressure for those aged 50–74 years and 75 years and older.\nOverall, the record for reducing exposure to harmful risks over the past three decades is poor. Success with reducing smoking and lead exposure through regulatory policy might point the way for a stronger role for public policy on other risks in addition to continued efforts to provide information on risk factor harm to the general public.\nBill &amp; Melinda Gates Foundation.","container-title":"The Lancet (British edition)","DOI":"10.1016/S0140-6736(20)30752-2","ISSN":"0140-6736","issue":"10258","language":"eng","note":"publisher: Elsevier Ltd, Elsevier","page":"1223–1249","source":"hollis.harvard.edu","title":"Global burden of 87 risk factors in 204 countries and territories, 1990–2019: a systematic analysis for the Global Burden of Disease Study 2019","title-short":"Global burden of 87 risk factors in 204 countries and territories, 1990–2019","volume":"396","author":[{"family":"Murray","given":"Christopher J. L."},{"family":"Aravkin","given":"Aleksandr Y."},{"family":"Abbafati","given":"Cristiana"},{"family":"Abbas","given":"Kaja M."},{"family":"Abbasi-Kangevari","given":"Mohsen"},{"family":"Abd-Allah","given":"Foad"},{"family":"Abdollahi","given":"Mohammad"},{"family":"Abegaz","given":"Kedir Hussein"},{"family":"Abolhassani","given":"Hassan"},{"family":"Aboyans","given":"Victor"},{"family":"Abreu","given":"Lucas Guimarães"},{"family":"Abualhasan","given":"Ahmed"},{"family":"Abu-Raddad","given":"Laith Jamal"},{"family":"Adekanmbi","given":"Victor"},{"family":"Adeoye","given":"Abiodun Moshood"},{"family":"Adetokunboh","given":"Olatunji O."},{"family":"Advani","given":"Shailesh M."},{"family":"Agarwal","given":"Gina"},{"family":"Ahmadi","given":"Mehdi"},{"family":"Ahmadieh","given":"Hamid"},{"family":"Ahmed","given":"Muktar Beshir"},{"family":"Akalu","given":"Temesgen Yihunie"},{"family":"Alahdab","given":"Fares"},{"family":"Al-Aly","given":"Ziyad"},{"family":"Alam","given":"Khurshid"},{"family":"Alanezi","given":"Fahad Mashhour"},{"family":"Alanzi","given":"Turki M."},{"family":"Alemu","given":"Biresaw","dropping-particle":"wassihun"},{"family":"Alhabib","given":"Khalid F."},{"family":"Ali","given":"Saqib"},{"family":"Alinia","given":"Cyrus"},{"family":"Alipour","given":"Vahid"},{"family":"Alizade","given":"Hesam"},{"family":"Aljunid","given":"Syed Mohamed"},{"family":"Allebeck","given":"Peter"},{"family":"Al-Mekhlafi","given":"Hesham M."},{"family":"Alonso","given":"Jordi"},{"family":"Altirkawi","given":"Khalid A."},{"family":"Amini-Rarani","given":"Mostafa"},{"family":"Ancuceanu","given":"Robert"},{"family":"Anderlini","given":"Deanna"},{"family":"Anderson","given":"Jason A."},{"family":"Angus","given":"Colin"},{"family":"Anjomshoa","given":"Mina"},{"family":"Antony","given":"Catherine M."},{"family":"Anvari","given":"Davood"},{"family":"Appiah","given":"Seth Christopher Yaw"},{"family":"Arab-Zozani","given":"Morteza"},{"family":"Ariani","given":"Filippo"},{"family":"Armoon","given":"Bahram"},{"family":"Arzani","given":"Afsaneh"},{"family":"Asadi-Aliabadi","given":"Mehran"},{"family":"Asadi-Pooya","given":"Ali A."},{"family":"Assmus","given":"Michael"},{"family":"Atafar","given":"Zahra"},{"family":"Atnafu","given":"Desta Debalkie"},{"family":"Atout","given":"Maha Moh'd Wahbi"},{"family":"Ausloos","given":"Floriane"},{"family":"Ausloos","given":"Marcel"},{"family":"Ayala Quintanilla","given":"Beatriz Paulina"},{"family":"Ayano","given":"Getinet"},{"family":"Azari","given":"Samad"},{"family":"Azarian","given":"Ghasem"},{"family":"Azene","given":"Zelalem Nigussie"},{"family":"Bakhtiari","given":"Ahad"},{"family":"Bakkannavar","given":"Shankar M."},{"family":"Baldasseroni","given":"Alberto"},{"family":"Ball","given":"Kylie"},{"family":"Ballew","given":"Shoshana H."},{"family":"Balzi","given":"Daniela"},{"family":"Banerjee","given":"Srikanta K."},{"family":"Bante","given":"Agegnehu Bante"},{"family":"Baraki","given":"Adhanom Gebreegziabher"},{"family":"Barrero","given":"Lope H."},{"family":"Barthelemy","given":"Celine M."},{"family":"Basu","given":"Sanjay"},{"family":"Baune","given":"Bernhard T."},{"family":"Bayati","given":"Mohsen"},{"family":"Bedi","given":"Neeraj"},{"family":"Béjot","given":"Yannick"},{"family":"Bensenor","given":"Isabela M."},{"family":"Bhattacharyya","given":"Krittika"},{"family":"Bhutta","given":"Zulfiqar A."},{"family":"Bikbov","given":"Boris"},{"family":"Bin Sayeed","given":"Muhammad Shahdaat"},{"family":"Bisignano","given":"Catherine"},{"family":"Biswas","given":"Raaj Kishore"},{"family":"Bohlouli","given":"Somayeh"},{"family":"Boon-Dooley","given":"Alexandra S."},{"family":"Borges","given":"Guilherme"},{"family":"Boufous","given":"Soufiane"},{"family":"Braithwaite","given":"Dejana"},{"family":"Breitborde","given":"Nicholas J. K."},{"family":"Brenner","given":"Hermann"},{"family":"Briant","given":"Paul Svitil"},{"family":"Britton","given":"Gabrielle B."},{"family":"Bryazka","given":"Dana"},{"family":"Bumgarner","given":"Blair R."},{"family":"Burkart","given":"Katrin"},{"family":"Burnett","given":"Richard Thomas"}],"issued":{"date-parts":[["2020"]]}}}],"schema":"https://github.com/citation-style-language/schema/raw/master/csl-citation.json"} </w:instrText>
      </w:r>
      <w:r w:rsidR="00547FC9">
        <w:rPr>
          <w:lang w:val="en-GB"/>
        </w:rPr>
        <w:fldChar w:fldCharType="separate"/>
      </w:r>
      <w:r w:rsidR="007D4F20" w:rsidRPr="007D4F20">
        <w:rPr>
          <w:vertAlign w:val="superscript"/>
        </w:rPr>
        <w:t>26</w:t>
      </w:r>
      <w:r w:rsidR="00547FC9">
        <w:rPr>
          <w:lang w:val="en-GB"/>
        </w:rPr>
        <w:fldChar w:fldCharType="end"/>
      </w:r>
      <w:del w:id="184" w:author="Christopher Golden" w:date="2021-04-30T11:02:00Z">
        <w:r w:rsidRPr="006D5AF0" w:rsidDel="00547FC9">
          <w:rPr>
            <w:lang w:val="en-GB"/>
          </w:rPr>
          <w:delText xml:space="preserve"> (Murray Lancet 2020)</w:delText>
        </w:r>
      </w:del>
      <w:r w:rsidRPr="006D5AF0">
        <w:rPr>
          <w:lang w:val="en-GB"/>
        </w:rPr>
        <w:t>. They estimate the population level risk related to diets and compare it to a population where everyone is at a maximal risk level, giving values ranging from 0% (no risk) to full population-level risk (100%). For low aquatic food consumption and high red meat consumption, we use relative risk derived from the Global Burden of Disease</w:t>
      </w:r>
      <w:r w:rsidRPr="006D5AF0">
        <w:rPr>
          <w:lang w:val="en-GB"/>
        </w:rPr>
        <w:fldChar w:fldCharType="begin"/>
      </w:r>
      <w:r w:rsidR="007D4F20">
        <w:rPr>
          <w:lang w:val="en-GB"/>
        </w:rPr>
        <w:instrText xml:space="preserve"> ADDIN ZOTERO_ITEM CSL_CITATION {"citationID":"JYFOekvk","properties":{"formattedCitation":"\\super 26\\nosupersub{}","plainCitation":"26","noteIndex":0},"citationItems":[{"id":11443,"uris":["http://zotero.org/users/508201/items/AG4Q53YB"],"uri":["http://zotero.org/users/508201/items/AG4Q53YB"],"itemData":{"id":11443,"type":"article-journal","abstract":"Rigorous analysis of levels and trends in exposure to leading risk factors and quantification of their effect on human health are important to identify where public health is making progress and in which cases current efforts are inadequate. The Global Burden of Diseases, Injuries, and Risk Factors Study (GBD) 2019 provides a standardised and comprehensive assessment of the magnitude of risk factor exposure, relative risk, and attributable burden of disease.\nGBD 2019 estimated attributable mortality, years of life lost (YLLs), years of life lived with disability (YLDs), and disability-adjusted life-years (DALYs) for 87 risk factors and combinations of risk factors, at the global level, regionally, and for 204 countries and territories. GBD uses a hierarchical list of risk factors so that specific risk factors (eg, sodium intake), and related aggregates (eg, diet quality), are both evaluated. This method has six analytical steps. (1) We included 560 risk–outcome pairs that met criteria for convincing or probable evidence on the basis of research studies. 12 risk–outcome pairs included in GBD 2017 no longer met inclusion criteria and 47 risk–outcome pairs for risks already included in GBD 2017 were added based on new evidence. (2) Relative risks were estimated as a function of exposure based on published systematic reviews, 81 systematic reviews done for GBD 2019, and meta-regression. (3) Levels of exposure in each age-sex-location-year included in the study were estimated based on all available data sources using spatiotemporal Gaussian process regression, DisMod-MR 2.1, a Bayesian meta-regression method, or alternative methods. (4) We determined, from published trials or cohort studies, the level of exposure associated with minimum risk, called the theoretical minimum risk exposure level. (5) Attributable deaths, YLLs, YLDs, and DALYs were computed by multiplying population attributable fractions (PAFs) by the relevant outcome quantity for each age-sex-location-year. (6) PAFs and attributable burden for combinations of risk factors were estimated taking into account mediation of different risk factors through other risk factors. Across all six analytical steps, 30 652 distinct data sources were used in the analysis. Uncertainty in each step of the analysis was propagated into the final estimates of attributable burden. Exposure levels for dichotomous, polytomous, and continuous risk factors were summarised with use of the summary exposure value to facilitate comparisons over time, across location, and across risks. Because the entire time series from 1990 to 2019 has been re-estimated with use of consistent data and methods, these results supersede previously published GBD estimates of attributable burden.\nThe largest declines in risk exposure from 2010 to 2019 were among a set of risks that are strongly linked to social and economic development, including household air pollution; unsafe water, sanitation, and handwashing; and child growth failure. Global declines also occurred for tobacco smoking and lead exposure. The largest increases in risk exposure were for ambient particulate matter pollution, drug use, high fasting plasma glucose, and high body-mass index. In 2019, the leading Level 2 risk factor globally for attributable deaths was high systolic blood pressure, which accounted for 10·8 million (95% uncertainty interval [UI] 9·51–12·1) deaths (19·2% [16·9–21·3] of all deaths in 2019), followed by tobacco (smoked, second-hand, and chewing), which accounted for 8·71 million (8·12–9·31) deaths (15·4% [14·6–16·2] of all deaths in 2019). The leading Level 2 risk factor for attributable DALYs globally in 2019 was child and maternal malnutrition, which largely affects health in the youngest age groups and accounted for 295 million (253–350) DALYs (11·6% [10·3–13·1] of all global DALYs that year). The risk factor burden varied considerably in 2019 between age groups and locations. Among children aged 0–9 years, the three leading detailed risk factors for attributable DALYs were all related to malnutrition. Iron deficiency was the leading risk factor for those aged 10–24 years, alcohol use for those aged 25–49 years, and high systolic blood pressure for those aged 50–74 years and 75 years and older.\nOverall, the record for reducing exposure to harmful risks over the past three decades is poor. Success with reducing smoking and lead exposure through regulatory policy might point the way for a stronger role for public policy on other risks in addition to continued efforts to provide information on risk factor harm to the general public.\nBill &amp; Melinda Gates Foundation.","container-title":"The Lancet (British edition)","DOI":"10.1016/S0140-6736(20)30752-2","ISSN":"0140-6736","issue":"10258","language":"eng","note":"publisher: Elsevier Ltd, Elsevier","page":"1223–1249","source":"hollis.harvard.edu","title":"Global burden of 87 risk factors in 204 countries and territories, 1990–2019: a systematic analysis for the Global Burden of Disease Study 2019","title-short":"Global burden of 87 risk factors in 204 countries and territories, 1990–2019","volume":"396","author":[{"family":"Murray","given":"Christopher J. L."},{"family":"Aravkin","given":"Aleksandr Y."},{"family":"Abbafati","given":"Cristiana"},{"family":"Abbas","given":"Kaja M."},{"family":"Abbasi-Kangevari","given":"Mohsen"},{"family":"Abd-Allah","given":"Foad"},{"family":"Abdollahi","given":"Mohammad"},{"family":"Abegaz","given":"Kedir Hussein"},{"family":"Abolhassani","given":"Hassan"},{"family":"Aboyans","given":"Victor"},{"family":"Abreu","given":"Lucas Guimarães"},{"family":"Abualhasan","given":"Ahmed"},{"family":"Abu-Raddad","given":"Laith Jamal"},{"family":"Adekanmbi","given":"Victor"},{"family":"Adeoye","given":"Abiodun Moshood"},{"family":"Adetokunboh","given":"Olatunji O."},{"family":"Advani","given":"Shailesh M."},{"family":"Agarwal","given":"Gina"},{"family":"Ahmadi","given":"Mehdi"},{"family":"Ahmadieh","given":"Hamid"},{"family":"Ahmed","given":"Muktar Beshir"},{"family":"Akalu","given":"Temesgen Yihunie"},{"family":"Alahdab","given":"Fares"},{"family":"Al-Aly","given":"Ziyad"},{"family":"Alam","given":"Khurshid"},{"family":"Alanezi","given":"Fahad Mashhour"},{"family":"Alanzi","given":"Turki M."},{"family":"Alemu","given":"Biresaw","dropping-particle":"wassihun"},{"family":"Alhabib","given":"Khalid F."},{"family":"Ali","given":"Saqib"},{"family":"Alinia","given":"Cyrus"},{"family":"Alipour","given":"Vahid"},{"family":"Alizade","given":"Hesam"},{"family":"Aljunid","given":"Syed Mohamed"},{"family":"Allebeck","given":"Peter"},{"family":"Al-Mekhlafi","given":"Hesham M."},{"family":"Alonso","given":"Jordi"},{"family":"Altirkawi","given":"Khalid A."},{"family":"Amini-Rarani","given":"Mostafa"},{"family":"Ancuceanu","given":"Robert"},{"family":"Anderlini","given":"Deanna"},{"family":"Anderson","given":"Jason A."},{"family":"Angus","given":"Colin"},{"family":"Anjomshoa","given":"Mina"},{"family":"Antony","given":"Catherine M."},{"family":"Anvari","given":"Davood"},{"family":"Appiah","given":"Seth Christopher Yaw"},{"family":"Arab-Zozani","given":"Morteza"},{"family":"Ariani","given":"Filippo"},{"family":"Armoon","given":"Bahram"},{"family":"Arzani","given":"Afsaneh"},{"family":"Asadi-Aliabadi","given":"Mehran"},{"family":"Asadi-Pooya","given":"Ali A."},{"family":"Assmus","given":"Michael"},{"family":"Atafar","given":"Zahra"},{"family":"Atnafu","given":"Desta Debalkie"},{"family":"Atout","given":"Maha Moh'd Wahbi"},{"family":"Ausloos","given":"Floriane"},{"family":"Ausloos","given":"Marcel"},{"family":"Ayala Quintanilla","given":"Beatriz Paulina"},{"family":"Ayano","given":"Getinet"},{"family":"Azari","given":"Samad"},{"family":"Azarian","given":"Ghasem"},{"family":"Azene","given":"Zelalem Nigussie"},{"family":"Bakhtiari","given":"Ahad"},{"family":"Bakkannavar","given":"Shankar M."},{"family":"Baldasseroni","given":"Alberto"},{"family":"Ball","given":"Kylie"},{"family":"Ballew","given":"Shoshana H."},{"family":"Balzi","given":"Daniela"},{"family":"Banerjee","given":"Srikanta K."},{"family":"Bante","given":"Agegnehu Bante"},{"family":"Baraki","given":"Adhanom Gebreegziabher"},{"family":"Barrero","given":"Lope H."},{"family":"Barthelemy","given":"Celine M."},{"family":"Basu","given":"Sanjay"},{"family":"Baune","given":"Bernhard T."},{"family":"Bayati","given":"Mohsen"},{"family":"Bedi","given":"Neeraj"},{"family":"Béjot","given":"Yannick"},{"family":"Bensenor","given":"Isabela M."},{"family":"Bhattacharyya","given":"Krittika"},{"family":"Bhutta","given":"Zulfiqar A."},{"family":"Bikbov","given":"Boris"},{"family":"Bin Sayeed","given":"Muhammad Shahdaat"},{"family":"Bisignano","given":"Catherine"},{"family":"Biswas","given":"Raaj Kishore"},{"family":"Bohlouli","given":"Somayeh"},{"family":"Boon-Dooley","given":"Alexandra S."},{"family":"Borges","given":"Guilherme"},{"family":"Boufous","given":"Soufiane"},{"family":"Braithwaite","given":"Dejana"},{"family":"Breitborde","given":"Nicholas J. K."},{"family":"Brenner","given":"Hermann"},{"family":"Briant","given":"Paul Svitil"},{"family":"Britton","given":"Gabrielle B."},{"family":"Bryazka","given":"Dana"},{"family":"Bumgarner","given":"Blair R."},{"family":"Burkart","given":"Katrin"},{"family":"Burnett","given":"Richard Thomas"}],"issued":{"date-parts":[["2020"]]}}}],"schema":"https://github.com/citation-style-language/schema/raw/master/csl-citation.json"} </w:instrText>
      </w:r>
      <w:r w:rsidRPr="006D5AF0">
        <w:rPr>
          <w:lang w:val="en-GB"/>
        </w:rPr>
        <w:fldChar w:fldCharType="separate"/>
      </w:r>
      <w:r w:rsidR="007D4F20" w:rsidRPr="007D4F20">
        <w:rPr>
          <w:vertAlign w:val="superscript"/>
        </w:rPr>
        <w:t>26</w:t>
      </w:r>
      <w:r w:rsidRPr="006D5AF0">
        <w:rPr>
          <w:lang w:val="en-GB"/>
        </w:rPr>
        <w:fldChar w:fldCharType="end"/>
      </w:r>
      <w:r w:rsidRPr="006D5AF0">
        <w:rPr>
          <w:lang w:val="en-GB"/>
        </w:rPr>
        <w:t xml:space="preserve">. For micronutrient deficiency risk assessment, we derived continuous relative risk curves for iron, zinc, </w:t>
      </w:r>
      <w:ins w:id="185" w:author="Christopher Golden" w:date="2021-04-30T15:35:00Z">
        <w:r w:rsidR="00D83A0E">
          <w:rPr>
            <w:lang w:val="en-GB"/>
          </w:rPr>
          <w:t xml:space="preserve">calcium, and </w:t>
        </w:r>
      </w:ins>
      <w:r w:rsidRPr="006D5AF0">
        <w:rPr>
          <w:lang w:val="en-GB"/>
        </w:rPr>
        <w:t>vitamin A</w:t>
      </w:r>
      <w:del w:id="186" w:author="Christopher Golden" w:date="2021-04-30T15:35:00Z">
        <w:r w:rsidRPr="006D5AF0" w:rsidDel="00D83A0E">
          <w:rPr>
            <w:lang w:val="en-GB"/>
          </w:rPr>
          <w:delText>, and calcium</w:delText>
        </w:r>
      </w:del>
      <w:r w:rsidRPr="006D5AF0">
        <w:rPr>
          <w:lang w:val="en-GB"/>
        </w:rPr>
        <w:t>, based on the probability approach for calculating micronutrient deficiencies</w:t>
      </w:r>
      <w:r w:rsidRPr="006D5AF0">
        <w:rPr>
          <w:lang w:val="en-GB"/>
        </w:rPr>
        <w:fldChar w:fldCharType="begin"/>
      </w:r>
      <w:r w:rsidR="007D4F20">
        <w:rPr>
          <w:lang w:val="en-GB"/>
        </w:rPr>
        <w:instrText xml:space="preserve"> ADDIN ZOTERO_ITEM CSL_CITATION {"citationID":"UuY2p7Gv","properties":{"formattedCitation":"\\super 42\\nosupersub{}","plainCitation":"42","noteIndex":0},"citationItems":[{"id":11420,"uris":["http://zotero.org/users/508201/items/7JS9LEPP"],"uri":["http://zotero.org/users/508201/items/7JS9LEPP"],"itemData":{"id":11420,"type":"book","call-number":"QP141 .D525 2000","event-place":"Washington, D.C.","ISBN":"978-0-309-07311-0","language":"eng","note":"HOLLIS number: 990086474450203941","number-of-pages":"xvii+287","publisher":"National Academy Press","publisher-place":"Washington, D.C.","source":"hollis.harvard.edu","title":"Dietary reference intakes. Applications in dietary assessment: a report of the Subcommittees on Interpretation and Uses of Dietary Reference Intakes and Upper Reference Levels of Nutrients, and the Standing Committee on the Scientific Evaluation of Dietary Reference Intakes, Food and Nutrition Board, Institute of Medicine","title-short":"Dietary reference intakes. Applications in dietary assessment","author":[{"literal":"Institute of Medicine (US) Subcommittee on Interpretation and Uses of Dietary Reference Intakes"},{"literal":"Institute of Medicine (US) Subcommittee on Upper Reference Levels of Nutrients"},{"literal":"Institute of Medicine (US) Standing Committee on the Scientific Evaluation of Dietary Reference Intakes"}],"issued":{"date-parts":[["2000"]]}}}],"schema":"https://github.com/citation-style-language/schema/raw/master/csl-citation.json"} </w:instrText>
      </w:r>
      <w:r w:rsidRPr="006D5AF0">
        <w:rPr>
          <w:lang w:val="en-GB"/>
        </w:rPr>
        <w:fldChar w:fldCharType="separate"/>
      </w:r>
      <w:r w:rsidR="007D4F20" w:rsidRPr="007D4F20">
        <w:rPr>
          <w:vertAlign w:val="superscript"/>
        </w:rPr>
        <w:t>42</w:t>
      </w:r>
      <w:r w:rsidRPr="006D5AF0">
        <w:rPr>
          <w:lang w:val="en-GB"/>
        </w:rPr>
        <w:fldChar w:fldCharType="end"/>
      </w:r>
      <w:r w:rsidRPr="006D5AF0">
        <w:rPr>
          <w:lang w:val="en-GB"/>
        </w:rPr>
        <w:t>. To evaluate the risk of micronutrient deficiencies, intake distributions are compared against requirements. The latter is defined as a continuous risk curve that has a value of 1 at low intakes, 0.5 at the relevant EAR (estimated average requirement) and zero at large intakes. These absolute risk curves are based on the cumulative normal distribution function of requirements</w:t>
      </w:r>
      <w:r w:rsidRPr="006D5AF0">
        <w:rPr>
          <w:lang w:val="en-GB"/>
        </w:rPr>
        <w:fldChar w:fldCharType="begin"/>
      </w:r>
      <w:r w:rsidR="007D4F20">
        <w:rPr>
          <w:lang w:val="en-GB"/>
        </w:rPr>
        <w:instrText xml:space="preserve"> ADDIN ZOTERO_ITEM CSL_CITATION {"citationID":"goOdzMJi","properties":{"formattedCitation":"\\super 43\\nosupersub{}","plainCitation":"43","noteIndex":0},"citationItems":[{"id":11655,"uris":["http://zotero.org/users/508201/items/QFWCUAE2"],"uri":["http://zotero.org/users/508201/items/QFWCUAE2"],"itemData":{"id":11655,"type":"article-journal","abstract":"To describe an approach for assessing the prevalence of nutrient inadequacy in a group, using daily intake data and the new Estimated Average Requirement (EAR).\nObserving the proportion of individuals in a group whose usual intake of a nutrient is below their requirement for the nutrient is not possible in general. We argue that this proportion can be well approximated in many cases by counting, instead, the number of individuals in the group whose intakes are below the EAR for the nutrient.\nThis is a methodological paper, and thus emphasis is not on analysing specific data sets. For illustration of one of the statistical methods presented herein, we have used the 1989-91 Continuing Survey on Food Intakes by Individuals.\nWe show that the EAR and a reliable estimate of the usual intake distribution in the group of interest can be used to assess the proportion of individuals in the group whose usual intakes are not meeting their requirements. This approach, while simple, does not perform well in every case. For example, it cannot be used on energy, since intakes and requirements for energy are highly correlated. Similarly, iron in menstruating women presents some difficulties, due to the fact that the distribution of iron requirements in this group is known to be skewed.\nThe apparently intractable problem of assessing the proportion of individuals in a group whose usual intakes of a nutrient are not meeting their requirements can be solved by comparing usual intakes to the EAR for the nutrient, as long as some conditions are met. These are: (1) intakes and requirements for the nutrient must be independent, (2) the distribution of requirements must be approximately symmetric around its mean, the EAR, and (3) the variance of the distribution of requirements should be smaller than the variance of the usual intake distribution.","container-title":"Public health nutrition","DOI":"10.1017/S1368980099000038","ISSN":"1368-9800","issue":"1","language":"eng","note":"publisher-place: Cambridge, UK\npublisher: Cambridge University Press","page":"23–34","source":"hollis.harvard.edu","title":"Assessing the prevalence of nutrient inadequacy","volume":"2","author":[{"family":"Carriquiry","given":"Alicia L."}],"issued":{"date-parts":[["1999"]]}}}],"schema":"https://github.com/citation-style-language/schema/raw/master/csl-citation.json"} </w:instrText>
      </w:r>
      <w:r w:rsidRPr="006D5AF0">
        <w:rPr>
          <w:lang w:val="en-GB"/>
        </w:rPr>
        <w:fldChar w:fldCharType="separate"/>
      </w:r>
      <w:r w:rsidR="007D4F20" w:rsidRPr="007D4F20">
        <w:rPr>
          <w:vertAlign w:val="superscript"/>
        </w:rPr>
        <w:t>43</w:t>
      </w:r>
      <w:r w:rsidRPr="006D5AF0">
        <w:rPr>
          <w:lang w:val="en-GB"/>
        </w:rPr>
        <w:fldChar w:fldCharType="end"/>
      </w:r>
      <w:r w:rsidRPr="006D5AF0">
        <w:rPr>
          <w:lang w:val="en-GB"/>
        </w:rPr>
        <w:t xml:space="preserve"> with a mean at the EAR and a coefficient of variation of 10%. The latter value is used when more information on exact nutrient requirement is unavailable</w:t>
      </w:r>
      <w:r w:rsidRPr="006D5AF0">
        <w:rPr>
          <w:lang w:val="en-GB"/>
        </w:rPr>
        <w:fldChar w:fldCharType="begin"/>
      </w:r>
      <w:r w:rsidR="007D4F20">
        <w:rPr>
          <w:lang w:val="en-GB"/>
        </w:rPr>
        <w:instrText xml:space="preserve"> ADDIN ZOTERO_ITEM CSL_CITATION {"citationID":"Dal8Sjij","properties":{"formattedCitation":"\\super 42,44\\nosupersub{}","plainCitation":"42,44","noteIndex":0},"citationItems":[{"id":11420,"uris":["http://zotero.org/users/508201/items/7JS9LEPP"],"uri":["http://zotero.org/users/508201/items/7JS9LEPP"],"itemData":{"id":11420,"type":"book","call-number":"QP141 .D525 2000","event-place":"Washington, D.C.","ISBN":"978-0-309-07311-0","language":"eng","note":"HOLLIS number: 990086474450203941","number-of-pages":"xvii+287","publisher":"National Academy Press","publisher-place":"Washington, D.C.","source":"hollis.harvard.edu","title":"Dietary reference intakes. Applications in dietary assessment: a report of the Subcommittees on Interpretation and Uses of Dietary Reference Intakes and Upper Reference Levels of Nutrients, and the Standing Committee on the Scientific Evaluation of Dietary Reference Intakes, Food and Nutrition Board, Institute of Medicine","title-short":"Dietary reference intakes. Applications in dietary assessment","author":[{"literal":"Institute of Medicine (US) Subcommittee on Interpretation and Uses of Dietary Reference Intakes"},{"literal":"Institute of Medicine (US) Subcommittee on Upper Reference Levels of Nutrients"},{"literal":"Institute of Medicine (US) Standing Committee on the Scientific Evaluation of Dietary Reference Intakes"}],"issued":{"date-parts":[["2000"]]}}},{"id":11653,"uris":["http://zotero.org/users/508201/items/4J4DT7X4"],"uri":["http://zotero.org/users/508201/items/4J4DT7X4"],"itemData":{"id":11653,"type":"article-journal","abstract":"The objective of the present paper is to review the methods of measuring micronutrient intake adequacy for individuals and for populations in order to ascertain best practice. A systematic review was conducted to locate studies on the methodological aspects of measuring nutrient adequacy. The results showed that for individuals, qualitative methods (to find probability of adequacy) and quantitative methods (to find confidence of adequacy) have been proposed for micronutrients where there is enough data to set an average nutrient requirement (ANR). If micronutrients do not have ANR, an adequate intake (AI) is often defined and can be used to assess adequacy, provided the distribution of daily intake over a number of days is known. The probability of an individual's intake being excessive can also be compared with the upper level of safe intake and the confidence of this estimate determined in a similar way. At the population level, adequacy can be judged from the ANR using the probability approach or its short cut – the estimated average requirement cut-point method. If the micronutrient does not have an ANR, adequacy cannot be determined from the average intake and must be expressed differently. The upper level of safe intake can be used for populations in a similar way to that of individuals. All of the methodological studies reviewed were from the American continent and all used the methodology described in the Institute of Medicine publications. The present methodology should now be adapted for use in Europe.","container-title":"British journal of nutrition","DOI":"10.1017/S0007114509990535","ISSN":"0007-1145","issue":"S2","language":"eng","note":"publisher-place: Cambridge, UK\npublisher: Cambridge University Press","page":"S6–S11","source":"hollis.harvard.edu","title":"Overview of methods used to evaluate the adequacy of nutrient intakes for individuals and populations","volume":"101","author":[{"family":"Román-Viñas","given":"Blanca"},{"family":"Serra-Majem","given":"Lluís"},{"family":"Ribas-Barba","given":"Lourdes"},{"family":"Ngo","given":"Joy"},{"family":"García-Álvarez","given":"Alicia"},{"family":"Wijnhoven","given":"Trudy M. A."},{"family":"Tabacchi","given":"Garden"},{"family":"Branca","given":"Francesco"},{"family":"Vries","given":"Jeanne","non-dropping-particle":"de"},{"family":"Groot","given":"Lisette C. P. G. M.","non-dropping-particle":"de"}],"issued":{"date-parts":[["2009"]]}}}],"schema":"https://github.com/citation-style-language/schema/raw/master/csl-citation.json"} </w:instrText>
      </w:r>
      <w:r w:rsidRPr="006D5AF0">
        <w:rPr>
          <w:lang w:val="en-GB"/>
        </w:rPr>
        <w:fldChar w:fldCharType="separate"/>
      </w:r>
      <w:r w:rsidR="007D4F20" w:rsidRPr="007D4F20">
        <w:rPr>
          <w:vertAlign w:val="superscript"/>
        </w:rPr>
        <w:t>42,44</w:t>
      </w:r>
      <w:r w:rsidRPr="006D5AF0">
        <w:rPr>
          <w:lang w:val="en-GB"/>
        </w:rPr>
        <w:fldChar w:fldCharType="end"/>
      </w:r>
      <w:r w:rsidRPr="006D5AF0">
        <w:rPr>
          <w:lang w:val="en-GB"/>
        </w:rPr>
        <w:t xml:space="preserve">. The prevalence of risk at the population level is derived by computing the </w:t>
      </w:r>
      <w:r w:rsidRPr="006D5AF0">
        <w:rPr>
          <w:i/>
          <w:lang w:val="en-GB"/>
        </w:rPr>
        <w:t>expected</w:t>
      </w:r>
      <w:r w:rsidRPr="006D5AF0">
        <w:rPr>
          <w:lang w:val="en-GB"/>
        </w:rPr>
        <w:t xml:space="preserve"> micronutrient deficiency across the entire population</w:t>
      </w:r>
      <w:r w:rsidRPr="006D5AF0">
        <w:rPr>
          <w:lang w:val="en-GB"/>
        </w:rPr>
        <w:fldChar w:fldCharType="begin"/>
      </w:r>
      <w:r w:rsidR="007D4F20">
        <w:rPr>
          <w:lang w:val="en-GB"/>
        </w:rPr>
        <w:instrText xml:space="preserve"> ADDIN ZOTERO_ITEM CSL_CITATION {"citationID":"9p7Nu38X","properties":{"formattedCitation":"\\super 43\\nosupersub{}","plainCitation":"43","noteIndex":0},"citationItems":[{"id":11655,"uris":["http://zotero.org/users/508201/items/QFWCUAE2"],"uri":["http://zotero.org/users/508201/items/QFWCUAE2"],"itemData":{"id":11655,"type":"article-journal","abstract":"To describe an approach for assessing the prevalence of nutrient inadequacy in a group, using daily intake data and the new Estimated Average Requirement (EAR).\nObserving the proportion of individuals in a group whose usual intake of a nutrient is below their requirement for the nutrient is not possible in general. We argue that this proportion can be well approximated in many cases by counting, instead, the number of individuals in the group whose intakes are below the EAR for the nutrient.\nThis is a methodological paper, and thus emphasis is not on analysing specific data sets. For illustration of one of the statistical methods presented herein, we have used the 1989-91 Continuing Survey on Food Intakes by Individuals.\nWe show that the EAR and a reliable estimate of the usual intake distribution in the group of interest can be used to assess the proportion of individuals in the group whose usual intakes are not meeting their requirements. This approach, while simple, does not perform well in every case. For example, it cannot be used on energy, since intakes and requirements for energy are highly correlated. Similarly, iron in menstruating women presents some difficulties, due to the fact that the distribution of iron requirements in this group is known to be skewed.\nThe apparently intractable problem of assessing the proportion of individuals in a group whose usual intakes of a nutrient are not meeting their requirements can be solved by comparing usual intakes to the EAR for the nutrient, as long as some conditions are met. These are: (1) intakes and requirements for the nutrient must be independent, (2) the distribution of requirements must be approximately symmetric around its mean, the EAR, and (3) the variance of the distribution of requirements should be smaller than the variance of the usual intake distribution.","container-title":"Public health nutrition","DOI":"10.1017/S1368980099000038","ISSN":"1368-9800","issue":"1","language":"eng","note":"publisher-place: Cambridge, UK\npublisher: Cambridge University Press","page":"23–34","source":"hollis.harvard.edu","title":"Assessing the prevalence of nutrient inadequacy","volume":"2","author":[{"family":"Carriquiry","given":"Alicia L."}],"issued":{"date-parts":[["1999"]]}}}],"schema":"https://github.com/citation-style-language/schema/raw/master/csl-citation.json"} </w:instrText>
      </w:r>
      <w:r w:rsidRPr="006D5AF0">
        <w:rPr>
          <w:lang w:val="en-GB"/>
        </w:rPr>
        <w:fldChar w:fldCharType="separate"/>
      </w:r>
      <w:r w:rsidR="007D4F20" w:rsidRPr="007D4F20">
        <w:rPr>
          <w:vertAlign w:val="superscript"/>
        </w:rPr>
        <w:t>43</w:t>
      </w:r>
      <w:r w:rsidRPr="006D5AF0">
        <w:rPr>
          <w:lang w:val="en-GB"/>
        </w:rPr>
        <w:fldChar w:fldCharType="end"/>
      </w:r>
      <w:r w:rsidRPr="006D5AF0">
        <w:rPr>
          <w:lang w:val="en-GB"/>
        </w:rPr>
        <w:t xml:space="preserve">, by applying an integral of the intake distribution per age-sex-location-nutrient multiplied by its specific relative risk. The values derived range from 0 and 1, and </w:t>
      </w:r>
      <w:r w:rsidRPr="006D5AF0">
        <w:rPr>
          <w:lang w:val="en-GB"/>
        </w:rPr>
        <w:lastRenderedPageBreak/>
        <w:t>evaluates - as SEV - the risk of micronutrient deficiency on a population level from no risk (0) to maximal (1; everyone is at risk). Estimated average requirements were derived from several sources</w:t>
      </w:r>
      <w:r w:rsidR="00784896">
        <w:rPr>
          <w:lang w:val="en-GB"/>
        </w:rPr>
        <w:fldChar w:fldCharType="begin"/>
      </w:r>
      <w:r w:rsidR="007D4F20">
        <w:rPr>
          <w:lang w:val="en-GB"/>
        </w:rPr>
        <w:instrText xml:space="preserve"> ADDIN ZOTERO_ITEM CSL_CITATION {"citationID":"Z9tHCbaz","properties":{"formattedCitation":"\\super 45\\uc0\\u8211{}47\\nosupersub{}","plainCitation":"45–47","noteIndex":0},"citationItems":[{"id":11422,"uris":["http://zotero.org/users/508201/items/FBU7R6JK"],"uri":["http://zotero.org/users/508201/items/FBU7R6JK"],"itemData":{"id":11422,"type":"book","abstract":"The Joint FAO/WHO group of experts reviewed the full scope of vitamin and minerals requirements, including their role in normal human physiology and metabolism and in deficiency disease conditions. The focus was on the requirements of the essential vitamins and minerals, including vitamins A, C, D, E, and K; the B vitamins; calcium; iron; magnesium; zinc; selenium; and iodine. The report provides recommended nutrient intakes for vitamins A, C, D, E, and K; the B vitamins; calcium; iron; magnesium; zinc; selenium; and iodine. The report also provides practical advice and recommendations which will constitute an authoritative source of information for all those who work in the area of nutrition, agriculture, food production and distribution, and health promotion.","call-number":"QU 160.3 V8365 2004","edition":"2nd ed.","event-place":"Geneva","ISBN":"978-92-4-154612-6","language":"eng","note":"HOLLIS number: 990098022900203941","number-of-pages":"xix+341","publisher":"World Health Organization","publisher-place":"Geneva","source":"hollis.harvard.edu","title":"Vitamin and mineral requirements in human nutrition: [report of a joint FAO/WHO expert consultation, Bangkok, Thailand, 21-30 September 1998]","title-short":"Vitamin and mineral requirements in human nutrition","author":[{"literal":"World Health Organization"},{"literal":"Food and Agriculture Organization of the United Nations"},{"family":"Joint FAO/WHO Expert Consultation Bangkok","given":"Thailand)"}],"issued":{"date-parts":[["2004"]]}}},{"id":11424,"uris":["http://zotero.org/users/508201/items/R9TPPD2V"],"uri":["http://zotero.org/users/508201/items/R9TPPD2V"],"itemData":{"id":11424,"type":"article","title":"Guidelines on food fortification with micronutrients. Geneva: World Health Organization, Food and Agricultural Organization of the United Nations.","author":[{"family":"Dary","given":"O"},{"family":"Hurrell","given":"R"}],"issued":{"date-parts":[["2006"]]}}},{"id":11426,"uris":["http://zotero.org/users/508201/items/QPR4J9NM"],"uri":["http://zotero.org/users/508201/items/QPR4J9NM"],"itemData":{"id":11426,"type":"book","abstract":"Widely regarded as the classic reference work for the nutrition, dietetic, and allied health professions since its introduction in 1943, Recommended Dietary Allowances has been the accepted source in nutrient allowances for healthy people. Responding to the expansion of scientific knowledge about the roles of nutrients in human health, the Food and Nutrition Board of the Institute of Medicine, in partnership with Health Canada, has updated what used to be known as Recommended Dietary Allowances (RDAs) and renamed their new approach to these guidelines Dietary Reference Intakes (DRIs). Since 1998, the Institute of Medicine has issued eight exhaustive volumes of DRIs that offer quantitative estimates of nutrient intakes to be used for planning and assessing diets applicable to healthy individuals in the United States and Canada. Now, for the first time, all eight volumes are summarized in one easy-to-use reference volume, Dietary Reference Intakes: The Essential Reference for Dietary Planning and Assessment . Organized by nutrient for ready use, this popular reference volume reviews the function of each nutrient in the human body, food sources, usual dietary intakes, and effects of deficiencies and excessive intakes. For each nutrient of food component, information includes:\nEstimated average requirement and its standard deviation by age and gender.\nRecommended dietary allowance, based on the estimated average requirement and deviation.\nAdequate intake level, where a recommended dietary allowance cannot be based on an estimated average requirement.\nTolerable upper intake levels above which risk of toxicity would increase. Along with dietary reference values for the intakes of nutrients by Americans and Canadians, this book presents recommendations for health maintenance and the reduction of chronic disease risk. Also included is a â€œSummary Table of Dietary Reference Intakes,â€ an updated practical summary of the recommendations. In addition, Dietary Reference Intakes: The Essential Reference for Dietary Planning and Assessment provides information about:\nGuiding principles for nutrition labeling and fortification\nApplications in dietary planning\nProposed definition of dietary fiber\nA risk assessment model for establishing upper intake levels for nutrients\nProposed definition and plan for review of dietary antioxidants and related compounds\nDietitians, community nutritionists, nutrition educators, nutritionists working in government agencies, and nutrition students at the postsecondary level, as well as other health professionals, will find Dietary Reference Intakes: The Essential Reference for Dietary Planning and Assessment an invaluable resource.","event-place":"Washington, D.C","ISBN":"978-0-309-15742-1","language":"eng","note":"DOI: 10.17226/11537","publisher":"National Academies Press, National Academies","publisher-place":"Washington, D.C","source":"hollis.harvard.edu","title":"Dietary Reference Intakes: The Essential Guide to Nutrient Requirements","title-short":"Dietary Reference Intakes","URL":"https://www.nap.edu/11537","author":[{"family":"Otten","given":"Jennifer J."},{"family":"Hellwig","given":"Jennifer Pitzi"},{"family":"Meyers","given":"Linda D."},{"family":"Medicine","given":"Institute","dropping-particle":"of"},{"family":"Staff","given":"Institute of Medicine"}],"accessed":{"date-parts":[["2020",12,20]]},"issued":{"date-parts":[["2006"]]}}}],"schema":"https://github.com/citation-style-language/schema/raw/master/csl-citation.json"} </w:instrText>
      </w:r>
      <w:r w:rsidR="00784896">
        <w:rPr>
          <w:lang w:val="en-GB"/>
        </w:rPr>
        <w:fldChar w:fldCharType="separate"/>
      </w:r>
      <w:r w:rsidR="007D4F20" w:rsidRPr="007D4F20">
        <w:rPr>
          <w:vertAlign w:val="superscript"/>
        </w:rPr>
        <w:t>45–47</w:t>
      </w:r>
      <w:r w:rsidR="00784896">
        <w:rPr>
          <w:lang w:val="en-GB"/>
        </w:rPr>
        <w:fldChar w:fldCharType="end"/>
      </w:r>
      <w:del w:id="187" w:author="Christopher Golden" w:date="2021-04-30T11:03:00Z">
        <w:r w:rsidRPr="006D5AF0" w:rsidDel="00784896">
          <w:rPr>
            <w:lang w:val="en-GB"/>
          </w:rPr>
          <w:delText xml:space="preserve"> (WHO 2004, Dary and Hurrell 2006, Otten et al. 2006)</w:delText>
        </w:r>
      </w:del>
      <w:r w:rsidRPr="006D5AF0">
        <w:rPr>
          <w:lang w:val="en-GB"/>
        </w:rPr>
        <w:t>. Because zinc and iron requirements depend on other dietary factors (e.g., inhibitors such as phytate), we used three levels for each nutrient, based on overall diets, which crudely divide between diets based on their cereals and animal-source foods intakes</w:t>
      </w:r>
      <w:r w:rsidRPr="006D5AF0">
        <w:rPr>
          <w:lang w:val="en-GB"/>
        </w:rPr>
        <w:fldChar w:fldCharType="begin"/>
      </w:r>
      <w:r w:rsidR="007D4F20">
        <w:rPr>
          <w:lang w:val="en-GB"/>
        </w:rPr>
        <w:instrText xml:space="preserve"> ADDIN ZOTERO_ITEM CSL_CITATION {"citationID":"HiCVldGu","properties":{"formattedCitation":"\\super 48,49\\nosupersub{}","plainCitation":"48,49","noteIndex":0},"citationItems":[{"id":11428,"uris":["http://zotero.org/users/508201/items/Y3QHXJMY"],"uri":["http://zotero.org/users/508201/items/Y3QHXJMY"],"itemData":{"id":11428,"type":"article-journal","abstract":"Background:\nLarge discrepancies exist among the dietary zinc recommendations set by expert groups.\nObjective:\nTo describe the basis for the differences in the dietary zinc recommendations set by the World Health Organization, the US Institute of Medicine, the International Zinc Nutrition Consultative Group, and the European Food Safety Agency.\nMethods:\nWe compared the sources of the data, the concepts, and methods used by the 4 expert groups to set the physiological requirements for absorbed zinc, the dietary zinc requirements (termed estimated and/or average requirements), recommended dietary allowances (or recommended nutrient intakes or population reference intakes), and tolerable upper intake levels for selected age, sex, and life-stage groups.\nResults:\nAll 4 expert groups used the factorial approach to estimate the physiological requirements for zinc. These are based on the estimates of absorbed zinc required to offset all obligatory zinc losses plus any additional requirements for absorbed zinc for growth, pregnancy, or lactation. However, discrepancies exist in the reference body weights used, studies selected, approaches to estimate endogenous fecal zinc (EFZ) losses, the adjustments applied to derive dietary zinc requirements that take into account zinc bioavailability in the habitual diets, number of dietary zinc recommendations set, and the nomenclature used to describe them.\nConclusions:\nEstimates for the physiological and dietary requirements varied across the 4 expert groups. The European Food Safety Agency was the only expert group that set dietary zinc recommendations at 4 different levels of dietary phytate for adults (but not for children) and as of yet no tolerable upper intake level for any life-stage group.","container-title":"Food and nutrition bulletin","DOI":"10.1177/0379572116652252","ISSN":"0379-5721","issue":"4","language":"eng","note":"publisher-place: Los Angeles, CA\npublisher: SAGE Publications","page":"443–460","source":"hollis.harvard.edu","title":"A Review of Dietary Zinc Recommendations","volume":"37","author":[{"family":"Gibson","given":"Rosalind S."},{"family":"King","given":"Janet C."},{"family":"Lowe","given":"Nicola"}],"issued":{"date-parts":[["2016"]]}}},{"id":11427,"uris":["http://zotero.org/users/508201/items/9ZLGI5NW"],"uri":["http://zotero.org/users/508201/items/9ZLGI5NW"],"itemData":{"id":11427,"type":"article-journal","abstract":"Atmospheric CO2 is on pace to surpass 550 ppm in the next 30–80 years. Many food crops grown under 550 ppm have protein, iron and zinc contents that are reduced by 3–17% compared with current conditions. We analysed the impact of elevated CO2 concentrations on the sufficiency of dietary intake of iron, zinc and protein for the populations of 151 countries using a model of per-capita food availability stratified by age and sex, assuming constant diets and excluding other climate impacts on food production. We estimate that elevated CO2 could cause an additional 175 million people to be zinc deficient and an additional 122 million people to be protein deficient (assuming 2050 population and CO2 projections). For iron, 1.4 billion women of childbearing age and children under 5 are in countries with greater than 20% anaemia prevalence and would lose &gt;4% of dietary iron. Regions at highest risk—South and Southeast Asia, Africa, and the Middle East—require extra precautions to sustain an already tenuous advance towards improved public health.","container-title":"Nature climate change","DOI":"10.1038/s41558-018-0253-3","ISSN":"1758-678X","issue":"9","language":"eng","note":"publisher-place: London\npublisher: unav, Nature Publishing Group","page":"834–839","source":"hollis.harvard.edu","title":"Impact of anthropogenic CO2 emissions on global human nutrition","volume":"8","author":[{"family":"Smith","given":"Matthew R."},{"family":"Myers","given":"Samuel S."}],"issued":{"date-parts":[["2018"]]}}}],"schema":"https://github.com/citation-style-language/schema/raw/master/csl-citation.json"} </w:instrText>
      </w:r>
      <w:r w:rsidRPr="006D5AF0">
        <w:rPr>
          <w:lang w:val="en-GB"/>
        </w:rPr>
        <w:fldChar w:fldCharType="separate"/>
      </w:r>
      <w:r w:rsidR="007D4F20" w:rsidRPr="007D4F20">
        <w:rPr>
          <w:vertAlign w:val="superscript"/>
        </w:rPr>
        <w:t>48,49</w:t>
      </w:r>
      <w:r w:rsidRPr="006D5AF0">
        <w:rPr>
          <w:lang w:val="en-GB"/>
        </w:rPr>
        <w:fldChar w:fldCharType="end"/>
      </w:r>
      <w:r w:rsidRPr="006D5AF0">
        <w:rPr>
          <w:lang w:val="en-GB"/>
        </w:rPr>
        <w:t xml:space="preserve">. We then assigned each country to either of the zinc and iron value, based on its SDI. </w:t>
      </w:r>
      <w:ins w:id="188" w:author="Christopher Golden" w:date="2021-04-27T11:58:00Z">
        <w:r w:rsidR="00157F9D">
          <w:rPr>
            <w:lang w:val="en-GB"/>
          </w:rPr>
          <w:t xml:space="preserve">For long-chain omega-3 fatty acids (EPA+DHA), we used </w:t>
        </w:r>
      </w:ins>
      <w:ins w:id="189" w:author="Christopher Golden" w:date="2021-04-27T12:12:00Z">
        <w:r w:rsidR="00157F9D" w:rsidRPr="00157F9D">
          <w:t xml:space="preserve">the updated IHME relative risk curves for omega-3 EPA+DHA that are only associated with ischemic heart disease and have different values for adolescent and adult subpopulations (with no risk for children). These relative risk curves capture mild risk associated with consumption of </w:t>
        </w:r>
      </w:ins>
      <w:ins w:id="190" w:author="Christopher Golden" w:date="2021-04-27T12:13:00Z">
        <w:r w:rsidR="00F4004F">
          <w:t xml:space="preserve">long-chain omega-3 fatty acids </w:t>
        </w:r>
      </w:ins>
      <w:ins w:id="191" w:author="Christopher Golden" w:date="2021-04-27T12:12:00Z">
        <w:r w:rsidR="00157F9D" w:rsidRPr="00157F9D">
          <w:t>under 0.4 g/d</w:t>
        </w:r>
      </w:ins>
      <w:r w:rsidR="00746A22">
        <w:fldChar w:fldCharType="begin"/>
      </w:r>
      <w:r w:rsidR="007D4F20">
        <w:instrText xml:space="preserve"> ADDIN ZOTERO_ITEM CSL_CITATION {"citationID":"hWOwAmgh","properties":{"formattedCitation":"\\super 26\\nosupersub{}","plainCitation":"26","noteIndex":0},"citationItems":[{"id":11443,"uris":["http://zotero.org/users/508201/items/AG4Q53YB"],"uri":["http://zotero.org/users/508201/items/AG4Q53YB"],"itemData":{"id":11443,"type":"article-journal","abstract":"Rigorous analysis of levels and trends in exposure to leading risk factors and quantification of their effect on human health are important to identify where public health is making progress and in which cases current efforts are inadequate. The Global Burden of Diseases, Injuries, and Risk Factors Study (GBD) 2019 provides a standardised and comprehensive assessment of the magnitude of risk factor exposure, relative risk, and attributable burden of disease.\nGBD 2019 estimated attributable mortality, years of life lost (YLLs), years of life lived with disability (YLDs), and disability-adjusted life-years (DALYs) for 87 risk factors and combinations of risk factors, at the global level, regionally, and for 204 countries and territories. GBD uses a hierarchical list of risk factors so that specific risk factors (eg, sodium intake), and related aggregates (eg, diet quality), are both evaluated. This method has six analytical steps. (1) We included 560 risk–outcome pairs that met criteria for convincing or probable evidence on the basis of research studies. 12 risk–outcome pairs included in GBD 2017 no longer met inclusion criteria and 47 risk–outcome pairs for risks already included in GBD 2017 were added based on new evidence. (2) Relative risks were estimated as a function of exposure based on published systematic reviews, 81 systematic reviews done for GBD 2019, and meta-regression. (3) Levels of exposure in each age-sex-location-year included in the study were estimated based on all available data sources using spatiotemporal Gaussian process regression, DisMod-MR 2.1, a Bayesian meta-regression method, or alternative methods. (4) We determined, from published trials or cohort studies, the level of exposure associated with minimum risk, called the theoretical minimum risk exposure level. (5) Attributable deaths, YLLs, YLDs, and DALYs were computed by multiplying population attributable fractions (PAFs) by the relevant outcome quantity for each age-sex-location-year. (6) PAFs and attributable burden for combinations of risk factors were estimated taking into account mediation of different risk factors through other risk factors. Across all six analytical steps, 30 652 distinct data sources were used in the analysis. Uncertainty in each step of the analysis was propagated into the final estimates of attributable burden. Exposure levels for dichotomous, polytomous, and continuous risk factors were summarised with use of the summary exposure value to facilitate comparisons over time, across location, and across risks. Because the entire time series from 1990 to 2019 has been re-estimated with use of consistent data and methods, these results supersede previously published GBD estimates of attributable burden.\nThe largest declines in risk exposure from 2010 to 2019 were among a set of risks that are strongly linked to social and economic development, including household air pollution; unsafe water, sanitation, and handwashing; and child growth failure. Global declines also occurred for tobacco smoking and lead exposure. The largest increases in risk exposure were for ambient particulate matter pollution, drug use, high fasting plasma glucose, and high body-mass index. In 2019, the leading Level 2 risk factor globally for attributable deaths was high systolic blood pressure, which accounted for 10·8 million (95% uncertainty interval [UI] 9·51–12·1) deaths (19·2% [16·9–21·3] of all deaths in 2019), followed by tobacco (smoked, second-hand, and chewing), which accounted for 8·71 million (8·12–9·31) deaths (15·4% [14·6–16·2] of all deaths in 2019). The leading Level 2 risk factor for attributable DALYs globally in 2019 was child and maternal malnutrition, which largely affects health in the youngest age groups and accounted for 295 million (253–350) DALYs (11·6% [10·3–13·1] of all global DALYs that year). The risk factor burden varied considerably in 2019 between age groups and locations. Among children aged 0–9 years, the three leading detailed risk factors for attributable DALYs were all related to malnutrition. Iron deficiency was the leading risk factor for those aged 10–24 years, alcohol use for those aged 25–49 years, and high systolic blood pressure for those aged 50–74 years and 75 years and older.\nOverall, the record for reducing exposure to harmful risks over the past three decades is poor. Success with reducing smoking and lead exposure through regulatory policy might point the way for a stronger role for public policy on other risks in addition to continued efforts to provide information on risk factor harm to the general public.\nBill &amp; Melinda Gates Foundation.","container-title":"The Lancet (British edition)","DOI":"10.1016/S0140-6736(20)30752-2","ISSN":"0140-6736","issue":"10258","language":"eng","note":"publisher: Elsevier Ltd, Elsevier","page":"1223–1249","source":"hollis.harvard.edu","title":"Global burden of 87 risk factors in 204 countries and territories, 1990–2019: a systematic analysis for the Global Burden of Disease Study 2019","title-short":"Global burden of 87 risk factors in 204 countries and territories, 1990–2019","volume":"396","author":[{"family":"Murray","given":"Christopher J. L."},{"family":"Aravkin","given":"Aleksandr Y."},{"family":"Abbafati","given":"Cristiana"},{"family":"Abbas","given":"Kaja M."},{"family":"Abbasi-Kangevari","given":"Mohsen"},{"family":"Abd-Allah","given":"Foad"},{"family":"Abdollahi","given":"Mohammad"},{"family":"Abegaz","given":"Kedir Hussein"},{"family":"Abolhassani","given":"Hassan"},{"family":"Aboyans","given":"Victor"},{"family":"Abreu","given":"Lucas Guimarães"},{"family":"Abualhasan","given":"Ahmed"},{"family":"Abu-Raddad","given":"Laith Jamal"},{"family":"Adekanmbi","given":"Victor"},{"family":"Adeoye","given":"Abiodun Moshood"},{"family":"Adetokunboh","given":"Olatunji O."},{"family":"Advani","given":"Shailesh M."},{"family":"Agarwal","given":"Gina"},{"family":"Ahmadi","given":"Mehdi"},{"family":"Ahmadieh","given":"Hamid"},{"family":"Ahmed","given":"Muktar Beshir"},{"family":"Akalu","given":"Temesgen Yihunie"},{"family":"Alahdab","given":"Fares"},{"family":"Al-Aly","given":"Ziyad"},{"family":"Alam","given":"Khurshid"},{"family":"Alanezi","given":"Fahad Mashhour"},{"family":"Alanzi","given":"Turki M."},{"family":"Alemu","given":"Biresaw","dropping-particle":"wassihun"},{"family":"Alhabib","given":"Khalid F."},{"family":"Ali","given":"Saqib"},{"family":"Alinia","given":"Cyrus"},{"family":"Alipour","given":"Vahid"},{"family":"Alizade","given":"Hesam"},{"family":"Aljunid","given":"Syed Mohamed"},{"family":"Allebeck","given":"Peter"},{"family":"Al-Mekhlafi","given":"Hesham M."},{"family":"Alonso","given":"Jordi"},{"family":"Altirkawi","given":"Khalid A."},{"family":"Amini-Rarani","given":"Mostafa"},{"family":"Ancuceanu","given":"Robert"},{"family":"Anderlini","given":"Deanna"},{"family":"Anderson","given":"Jason A."},{"family":"Angus","given":"Colin"},{"family":"Anjomshoa","given":"Mina"},{"family":"Antony","given":"Catherine M."},{"family":"Anvari","given":"Davood"},{"family":"Appiah","given":"Seth Christopher Yaw"},{"family":"Arab-Zozani","given":"Morteza"},{"family":"Ariani","given":"Filippo"},{"family":"Armoon","given":"Bahram"},{"family":"Arzani","given":"Afsaneh"},{"family":"Asadi-Aliabadi","given":"Mehran"},{"family":"Asadi-Pooya","given":"Ali A."},{"family":"Assmus","given":"Michael"},{"family":"Atafar","given":"Zahra"},{"family":"Atnafu","given":"Desta Debalkie"},{"family":"Atout","given":"Maha Moh'd Wahbi"},{"family":"Ausloos","given":"Floriane"},{"family":"Ausloos","given":"Marcel"},{"family":"Ayala Quintanilla","given":"Beatriz Paulina"},{"family":"Ayano","given":"Getinet"},{"family":"Azari","given":"Samad"},{"family":"Azarian","given":"Ghasem"},{"family":"Azene","given":"Zelalem Nigussie"},{"family":"Bakhtiari","given":"Ahad"},{"family":"Bakkannavar","given":"Shankar M."},{"family":"Baldasseroni","given":"Alberto"},{"family":"Ball","given":"Kylie"},{"family":"Ballew","given":"Shoshana H."},{"family":"Balzi","given":"Daniela"},{"family":"Banerjee","given":"Srikanta K."},{"family":"Bante","given":"Agegnehu Bante"},{"family":"Baraki","given":"Adhanom Gebreegziabher"},{"family":"Barrero","given":"Lope H."},{"family":"Barthelemy","given":"Celine M."},{"family":"Basu","given":"Sanjay"},{"family":"Baune","given":"Bernhard T."},{"family":"Bayati","given":"Mohsen"},{"family":"Bedi","given":"Neeraj"},{"family":"Béjot","given":"Yannick"},{"family":"Bensenor","given":"Isabela M."},{"family":"Bhattacharyya","given":"Krittika"},{"family":"Bhutta","given":"Zulfiqar A."},{"family":"Bikbov","given":"Boris"},{"family":"Bin Sayeed","given":"Muhammad Shahdaat"},{"family":"Bisignano","given":"Catherine"},{"family":"Biswas","given":"Raaj Kishore"},{"family":"Bohlouli","given":"Somayeh"},{"family":"Boon-Dooley","given":"Alexandra S."},{"family":"Borges","given":"Guilherme"},{"family":"Boufous","given":"Soufiane"},{"family":"Braithwaite","given":"Dejana"},{"family":"Breitborde","given":"Nicholas J. K."},{"family":"Brenner","given":"Hermann"},{"family":"Briant","given":"Paul Svitil"},{"family":"Britton","given":"Gabrielle B."},{"family":"Bryazka","given":"Dana"},{"family":"Bumgarner","given":"Blair R."},{"family":"Burkart","given":"Katrin"},{"family":"Burnett","given":"Richard Thomas"}],"issued":{"date-parts":[["2020"]]}}}],"schema":"https://github.com/citation-style-language/schema/raw/master/csl-citation.json"} </w:instrText>
      </w:r>
      <w:r w:rsidR="00746A22">
        <w:fldChar w:fldCharType="separate"/>
      </w:r>
      <w:r w:rsidR="007D4F20" w:rsidRPr="007D4F20">
        <w:rPr>
          <w:vertAlign w:val="superscript"/>
        </w:rPr>
        <w:t>26</w:t>
      </w:r>
      <w:r w:rsidR="00746A22">
        <w:fldChar w:fldCharType="end"/>
      </w:r>
      <w:ins w:id="192" w:author="Christopher Golden" w:date="2021-04-27T12:12:00Z">
        <w:r w:rsidR="00157F9D" w:rsidRPr="00157F9D">
          <w:t xml:space="preserve">. </w:t>
        </w:r>
      </w:ins>
      <w:r w:rsidRPr="006D5AF0">
        <w:rPr>
          <w:lang w:val="en-GB"/>
        </w:rPr>
        <w:t>For vitamin B</w:t>
      </w:r>
      <w:r w:rsidRPr="006D5AF0">
        <w:rPr>
          <w:vertAlign w:val="subscript"/>
          <w:lang w:val="en-GB"/>
        </w:rPr>
        <w:t>12</w:t>
      </w:r>
      <w:r w:rsidRPr="006D5AF0">
        <w:rPr>
          <w:lang w:val="en-GB"/>
        </w:rPr>
        <w:t>, we use the values used by the Institute of Medicine</w:t>
      </w:r>
      <w:r w:rsidRPr="006D5AF0">
        <w:rPr>
          <w:lang w:val="en-GB"/>
        </w:rPr>
        <w:fldChar w:fldCharType="begin"/>
      </w:r>
      <w:r w:rsidR="007D4F20">
        <w:rPr>
          <w:lang w:val="en-GB"/>
        </w:rPr>
        <w:instrText xml:space="preserve"> ADDIN ZOTERO_ITEM CSL_CITATION {"citationID":"EfbjvMP4","properties":{"formattedCitation":"\\super 50\\nosupersub{}","plainCitation":"50","noteIndex":0},"citationItems":[{"id":11474,"uris":["http://zotero.org/users/508201/items/ZR3FHDSP"],"uri":["http://zotero.org/users/508201/items/ZR3FHDSP"],"itemData":{"id":11474,"type":"article","title":"Institute of Medicine (US) Standing Committee on the Scientific Evaluation of Dietary Reference Intakes and its Panel on Folate, Other B Vitamins, and Choline. Dietary Reference Intakes for Thiamin, Riboflavin, Niacin, Vitamin B6, Folate, Vitamin B12, Pantothenic Acid, Biotin, and Choline. Washington (DC): National Academies Press (US); Vitamin B12. Available from: https://www.ncbi.nlm.nih.gov/books/NBK114302/","author":[{"family":"Institute of Medicine","given":""}],"issued":{"date-parts":[["1998"]]}}}],"schema":"https://github.com/citation-style-language/schema/raw/master/csl-citation.json"} </w:instrText>
      </w:r>
      <w:r w:rsidRPr="006D5AF0">
        <w:rPr>
          <w:lang w:val="en-GB"/>
        </w:rPr>
        <w:fldChar w:fldCharType="separate"/>
      </w:r>
      <w:r w:rsidR="007D4F20" w:rsidRPr="007D4F20">
        <w:rPr>
          <w:vertAlign w:val="superscript"/>
        </w:rPr>
        <w:t>50</w:t>
      </w:r>
      <w:r w:rsidRPr="006D5AF0">
        <w:rPr>
          <w:lang w:val="en-GB"/>
        </w:rPr>
        <w:fldChar w:fldCharType="end"/>
      </w:r>
      <w:r w:rsidRPr="006D5AF0">
        <w:rPr>
          <w:lang w:val="en-GB"/>
        </w:rPr>
        <w:t xml:space="preserve"> but acknowledge that uncertainties regarding recommended intakes exist, and use a coefficient of variation of 25% instead of the default 10% in constructing our risk curves</w:t>
      </w:r>
      <w:r w:rsidRPr="006D5AF0">
        <w:rPr>
          <w:lang w:val="en-GB"/>
        </w:rPr>
        <w:fldChar w:fldCharType="begin"/>
      </w:r>
      <w:r w:rsidR="007D4F20">
        <w:rPr>
          <w:lang w:val="en-GB"/>
        </w:rPr>
        <w:instrText xml:space="preserve"> ADDIN ZOTERO_ITEM CSL_CITATION {"citationID":"RRrZn3VL","properties":{"formattedCitation":"\\super 51\\nosupersub{}","plainCitation":"51","noteIndex":0},"citationItems":[{"id":11475,"uris":["http://zotero.org/users/508201/items/9FRVHG6C"],"uri":["http://zotero.org/users/508201/items/9FRVHG6C"],"itemData":{"id":11475,"type":"article-journal","abstract":"&lt;b&gt;&lt;i&gt;Aims:&lt;/i&gt;&lt;/b&gt; To systematically review the literature on daily losses and bioavailability of vitamin B12. These estimates could be used for deriving recommendations on vitamin B12 intake for adults and elderly. &lt;b&gt;&lt;i&gt;Methods:&lt;/i&gt;&lt;/b&gt; We identified publications on daily vitamin B12 losses (July 2011) and publications on the bioavailability of vitamin B12 from foods or diets (June 2010) in MEDLINE, EMBASE and the Cochrane Library. &lt;b&gt;&lt;i&gt;Results:&lt;/i&gt;&lt;/b&gt; A pooled analysis of five studies (52 subjects) showed that 0.13 ± 0.03% of the total body store is lost per day. Absorption of vitamin B12 ranged from 4.5 (dose of 38 µg from consumption of liver) to 83% (dose of 3.0 µg from consumption of mutton meat). Data from eight studies including 83 subjects suggested that the amount of vitamin B12 absorbed from food (A&lt;sub&gt;i&lt;/sub&gt;) increased with increasing doses of vitamin B12 (D&lt;sub&gt;i&lt;/sub&gt;) as described by the equation: ln(A&lt;sub&gt;i&lt;/sub&gt;) = 0.7694 * ln(D&lt;sub&gt;i&lt;/sub&gt;) - 0.9614. &lt;b&gt;&lt;i&gt;Conclusion:&lt;/i&gt;&lt;/b&gt; Daily vitamin B12 losses in apparently healthy adults and elderly probably range from 1.4 to 5.1 µg. Vitamin B12 intakes needed to compensate for these losses seem to range from 3.8 to 20.7 µg. More evidence is needed on the relationships between biochemical markers of vitamin B12 status, vitamin B12 body store and long-term health outcomes to evaluate whether current recommendations on vitamin B12 intake (1.4-3 µg) need to be changed.","container-title":"Annals of Nutrition and Metabolism","DOI":"10.1159/000346968","ISSN":"0250-6807","issue":"4","journalAbbreviation":"Annals of Nutrition and Metabolism","page":"311-322","title":"Systematic Review on Daily Vitamin B12 Losses and Bioavailability for Deriving Recommendations on Vitamin B12 Intake with the Factorial Approach","volume":"62","author":[{"family":"Doets","given":"E.L."},{"family":"Veld","given":"P.H.","non-dropping-particle":"in 't"},{"family":"Szczecińska","given":"A."},{"family":"Dhonukshe-Rutten","given":"R.A.M."},{"family":"Cavelaars","given":"A.E.J.M."},{"family":"Veer","given":"P.","non-dropping-particle":"van 't"},{"family":"Brzozowska","given":"A."},{"family":"Groot","given":"L.C.P.G.M.","non-dropping-particle":"de"}],"issued":{"date-parts":[["2013"]]}}}],"schema":"https://github.com/citation-style-language/schema/raw/master/csl-citation.json"} </w:instrText>
      </w:r>
      <w:r w:rsidRPr="006D5AF0">
        <w:rPr>
          <w:lang w:val="en-GB"/>
        </w:rPr>
        <w:fldChar w:fldCharType="separate"/>
      </w:r>
      <w:r w:rsidR="007D4F20" w:rsidRPr="007D4F20">
        <w:rPr>
          <w:vertAlign w:val="superscript"/>
        </w:rPr>
        <w:t>51</w:t>
      </w:r>
      <w:r w:rsidRPr="006D5AF0">
        <w:rPr>
          <w:lang w:val="en-GB"/>
        </w:rPr>
        <w:fldChar w:fldCharType="end"/>
      </w:r>
      <w:r w:rsidRPr="006D5AF0">
        <w:rPr>
          <w:lang w:val="en-GB"/>
        </w:rPr>
        <w:t>.</w:t>
      </w:r>
    </w:p>
    <w:p w14:paraId="288C8480" w14:textId="77777777" w:rsidR="00173AC7" w:rsidRPr="006D5AF0" w:rsidDel="00CE12BA" w:rsidRDefault="00173AC7">
      <w:pPr>
        <w:spacing w:line="276" w:lineRule="auto"/>
        <w:rPr>
          <w:del w:id="193" w:author="Christopher Golden" w:date="2021-05-03T12:53:00Z"/>
          <w:lang w:val="en-GB"/>
        </w:rPr>
      </w:pPr>
    </w:p>
    <w:p w14:paraId="31C3F512" w14:textId="77777777" w:rsidR="00173AC7" w:rsidRPr="006D5AF0" w:rsidRDefault="00173AC7">
      <w:pPr>
        <w:spacing w:line="276" w:lineRule="auto"/>
        <w:rPr>
          <w:lang w:val="en-GB"/>
        </w:rPr>
      </w:pPr>
    </w:p>
    <w:p w14:paraId="4087108D" w14:textId="7CC0DB8F" w:rsidR="008D6FC8" w:rsidRDefault="004857A7">
      <w:pPr>
        <w:spacing w:line="276" w:lineRule="auto"/>
        <w:rPr>
          <w:ins w:id="194" w:author="Christopher Golden" w:date="2021-05-03T12:22:00Z"/>
          <w:b/>
          <w:lang w:val="en-GB"/>
        </w:rPr>
      </w:pPr>
      <w:r w:rsidRPr="006D5AF0">
        <w:rPr>
          <w:b/>
          <w:lang w:val="en-GB"/>
        </w:rPr>
        <w:t>References</w:t>
      </w:r>
    </w:p>
    <w:p w14:paraId="665F09D3" w14:textId="77777777" w:rsidR="00CE12BA" w:rsidRPr="00CE12BA" w:rsidRDefault="00CE12BA" w:rsidP="00CE12BA">
      <w:pPr>
        <w:spacing w:line="276" w:lineRule="auto"/>
      </w:pPr>
    </w:p>
    <w:p w14:paraId="6708DBE9" w14:textId="77777777" w:rsidR="00CE12BA" w:rsidRPr="00CE12BA" w:rsidRDefault="00CE12BA" w:rsidP="00CE12BA">
      <w:pPr>
        <w:numPr>
          <w:ilvl w:val="0"/>
          <w:numId w:val="1"/>
        </w:numPr>
        <w:spacing w:line="276" w:lineRule="auto"/>
        <w:rPr>
          <w:lang w:val="en-GB"/>
        </w:rPr>
      </w:pPr>
      <w:r w:rsidRPr="00CE12BA">
        <w:rPr>
          <w:lang w:val="en-GB"/>
        </w:rPr>
        <w:t xml:space="preserve">The World Bank. </w:t>
      </w:r>
      <w:r w:rsidRPr="00CE12BA">
        <w:rPr>
          <w:i/>
          <w:lang w:val="en-GB"/>
        </w:rPr>
        <w:t xml:space="preserve">Estimates Developed by the UN Inter-agency Group for Child Mortality Estimation </w:t>
      </w:r>
      <w:r w:rsidRPr="00CE12BA">
        <w:rPr>
          <w:lang w:val="en-GB"/>
        </w:rPr>
        <w:t>at childmortality.org (UNICEF, WHO, World Bank, UN DESA Population Division, 2020).</w:t>
      </w:r>
    </w:p>
    <w:p w14:paraId="59E967F0" w14:textId="77777777" w:rsidR="00CE12BA" w:rsidRPr="00CE12BA" w:rsidRDefault="00CE12BA" w:rsidP="00CE12BA">
      <w:pPr>
        <w:numPr>
          <w:ilvl w:val="0"/>
          <w:numId w:val="1"/>
        </w:numPr>
        <w:spacing w:line="276" w:lineRule="auto"/>
      </w:pPr>
      <w:r w:rsidRPr="00CE12BA">
        <w:t>FAO, IFAD, UNICEF, WFP, &amp; WHO. </w:t>
      </w:r>
      <w:r w:rsidRPr="00CE12BA">
        <w:rPr>
          <w:i/>
          <w:iCs/>
        </w:rPr>
        <w:t>In Brief to The State of Food Security and Nutrition in the World 2020. Transforming food systems for affordable healthy diets</w:t>
      </w:r>
      <w:r w:rsidRPr="00CE12BA">
        <w:t> (FAO, 2020)</w:t>
      </w:r>
    </w:p>
    <w:p w14:paraId="6A454A69" w14:textId="77777777" w:rsidR="00CE12BA" w:rsidRPr="00CE12BA" w:rsidRDefault="00CE12BA" w:rsidP="00CE12BA">
      <w:pPr>
        <w:numPr>
          <w:ilvl w:val="0"/>
          <w:numId w:val="1"/>
        </w:numPr>
        <w:spacing w:line="276" w:lineRule="auto"/>
        <w:rPr>
          <w:lang w:val="en-GB"/>
        </w:rPr>
      </w:pPr>
      <w:r w:rsidRPr="00CE12BA">
        <w:rPr>
          <w:lang w:val="en-GB"/>
        </w:rPr>
        <w:t xml:space="preserve">Afshin, A. </w:t>
      </w:r>
      <w:r w:rsidRPr="00CE12BA">
        <w:rPr>
          <w:iCs/>
          <w:lang w:val="en-GB"/>
        </w:rPr>
        <w:t>et al.</w:t>
      </w:r>
      <w:r w:rsidRPr="00CE12BA">
        <w:rPr>
          <w:lang w:val="en-GB"/>
        </w:rPr>
        <w:t xml:space="preserve"> Health effects of dietary risks in 195 countries, 1990–2017: a systematic analysis for the Global Burden of Disease Study 2017. </w:t>
      </w:r>
      <w:r w:rsidRPr="00CE12BA">
        <w:rPr>
          <w:i/>
          <w:iCs/>
          <w:lang w:val="en-GB"/>
        </w:rPr>
        <w:t>Lancet Br. Ed.</w:t>
      </w:r>
      <w:r w:rsidRPr="00CE12BA">
        <w:rPr>
          <w:lang w:val="en-GB"/>
        </w:rPr>
        <w:t xml:space="preserve"> </w:t>
      </w:r>
      <w:r w:rsidRPr="00CE12BA">
        <w:rPr>
          <w:b/>
          <w:bCs/>
          <w:lang w:val="en-GB"/>
        </w:rPr>
        <w:t>393</w:t>
      </w:r>
      <w:r w:rsidRPr="00CE12BA">
        <w:rPr>
          <w:lang w:val="en-GB"/>
        </w:rPr>
        <w:t>, 1958–1972 (2019).</w:t>
      </w:r>
    </w:p>
    <w:p w14:paraId="7F449161" w14:textId="77777777" w:rsidR="00CE12BA" w:rsidRPr="00CE12BA" w:rsidRDefault="00CE12BA" w:rsidP="00CE12BA">
      <w:pPr>
        <w:numPr>
          <w:ilvl w:val="0"/>
          <w:numId w:val="1"/>
        </w:numPr>
        <w:spacing w:line="276" w:lineRule="auto"/>
        <w:rPr>
          <w:lang w:val="en-GB"/>
        </w:rPr>
      </w:pPr>
      <w:r w:rsidRPr="00CE12BA">
        <w:rPr>
          <w:lang w:val="en-GB"/>
        </w:rPr>
        <w:t xml:space="preserve">Mensah, G. A., Roth, G. A. &amp; </w:t>
      </w:r>
      <w:proofErr w:type="spellStart"/>
      <w:r w:rsidRPr="00CE12BA">
        <w:rPr>
          <w:lang w:val="en-GB"/>
        </w:rPr>
        <w:t>Fuster</w:t>
      </w:r>
      <w:proofErr w:type="spellEnd"/>
      <w:r w:rsidRPr="00CE12BA">
        <w:rPr>
          <w:lang w:val="en-GB"/>
        </w:rPr>
        <w:t xml:space="preserve">, V. The global burden of cardiovascular diseases and risk factors: 2020 and beyond. </w:t>
      </w:r>
      <w:r w:rsidRPr="00CE12BA">
        <w:rPr>
          <w:i/>
          <w:iCs/>
          <w:lang w:val="en-GB"/>
        </w:rPr>
        <w:t xml:space="preserve">J. Am. Coll. </w:t>
      </w:r>
      <w:proofErr w:type="spellStart"/>
      <w:r w:rsidRPr="00CE12BA">
        <w:rPr>
          <w:i/>
          <w:iCs/>
          <w:lang w:val="en-GB"/>
        </w:rPr>
        <w:t>Cardiol</w:t>
      </w:r>
      <w:proofErr w:type="spellEnd"/>
      <w:r w:rsidRPr="00CE12BA">
        <w:rPr>
          <w:i/>
          <w:iCs/>
          <w:lang w:val="en-GB"/>
        </w:rPr>
        <w:t>.</w:t>
      </w:r>
      <w:r w:rsidRPr="00CE12BA">
        <w:rPr>
          <w:lang w:val="en-GB"/>
        </w:rPr>
        <w:t xml:space="preserve"> </w:t>
      </w:r>
      <w:r w:rsidRPr="00CE12BA">
        <w:rPr>
          <w:b/>
          <w:bCs/>
          <w:lang w:val="en-GB"/>
        </w:rPr>
        <w:t>74</w:t>
      </w:r>
      <w:r w:rsidRPr="00CE12BA">
        <w:rPr>
          <w:lang w:val="en-GB"/>
        </w:rPr>
        <w:t>, 2529–2532 (2019).</w:t>
      </w:r>
    </w:p>
    <w:p w14:paraId="048A4462" w14:textId="77777777" w:rsidR="00CE12BA" w:rsidRPr="00CE12BA" w:rsidRDefault="00CE12BA" w:rsidP="00CE12BA">
      <w:pPr>
        <w:numPr>
          <w:ilvl w:val="0"/>
          <w:numId w:val="1"/>
        </w:numPr>
        <w:spacing w:line="276" w:lineRule="auto"/>
        <w:rPr>
          <w:lang w:val="en-GB"/>
        </w:rPr>
      </w:pPr>
      <w:r w:rsidRPr="00CE12BA">
        <w:rPr>
          <w:lang w:val="en-GB"/>
        </w:rPr>
        <w:t xml:space="preserve">Willett, W. </w:t>
      </w:r>
      <w:r w:rsidRPr="00CE12BA">
        <w:rPr>
          <w:iCs/>
          <w:lang w:val="en-GB"/>
        </w:rPr>
        <w:t>et al.</w:t>
      </w:r>
      <w:r w:rsidRPr="00CE12BA">
        <w:rPr>
          <w:lang w:val="en-GB"/>
        </w:rPr>
        <w:t xml:space="preserve"> Food in the Anthropocene: the EAT–Lancet Commission on healthy diets from sustainable food systems. </w:t>
      </w:r>
      <w:r w:rsidRPr="00CE12BA">
        <w:rPr>
          <w:i/>
          <w:iCs/>
          <w:lang w:val="en-GB"/>
        </w:rPr>
        <w:t>Lancet Br. Ed.</w:t>
      </w:r>
      <w:r w:rsidRPr="00CE12BA">
        <w:rPr>
          <w:lang w:val="en-GB"/>
        </w:rPr>
        <w:t xml:space="preserve"> </w:t>
      </w:r>
      <w:r w:rsidRPr="00CE12BA">
        <w:rPr>
          <w:b/>
          <w:bCs/>
          <w:lang w:val="en-GB"/>
        </w:rPr>
        <w:t>393</w:t>
      </w:r>
      <w:r w:rsidRPr="00CE12BA">
        <w:rPr>
          <w:lang w:val="en-GB"/>
        </w:rPr>
        <w:t>, 447–492 (2019).</w:t>
      </w:r>
    </w:p>
    <w:p w14:paraId="476E06BE" w14:textId="77777777" w:rsidR="00CE12BA" w:rsidRPr="00CE12BA" w:rsidRDefault="00CE12BA" w:rsidP="00CE12BA">
      <w:pPr>
        <w:numPr>
          <w:ilvl w:val="0"/>
          <w:numId w:val="1"/>
        </w:numPr>
        <w:spacing w:line="276" w:lineRule="auto"/>
        <w:rPr>
          <w:lang w:val="en-GB"/>
        </w:rPr>
      </w:pPr>
      <w:proofErr w:type="spellStart"/>
      <w:r w:rsidRPr="00CE12BA">
        <w:rPr>
          <w:lang w:val="en-GB"/>
        </w:rPr>
        <w:t>Youn</w:t>
      </w:r>
      <w:proofErr w:type="spellEnd"/>
      <w:r w:rsidRPr="00CE12BA">
        <w:rPr>
          <w:lang w:val="en-GB"/>
        </w:rPr>
        <w:t xml:space="preserve">, S. J. </w:t>
      </w:r>
      <w:r w:rsidRPr="00CE12BA">
        <w:rPr>
          <w:iCs/>
          <w:lang w:val="en-GB"/>
        </w:rPr>
        <w:t>et al.</w:t>
      </w:r>
      <w:r w:rsidRPr="00CE12BA">
        <w:rPr>
          <w:lang w:val="en-GB"/>
        </w:rPr>
        <w:t xml:space="preserve"> Inland capture fishery contributions to global food security and threats to their future. </w:t>
      </w:r>
      <w:r w:rsidRPr="00CE12BA">
        <w:rPr>
          <w:i/>
          <w:iCs/>
          <w:lang w:val="en-GB"/>
        </w:rPr>
        <w:t xml:space="preserve">Glob. Food </w:t>
      </w:r>
      <w:proofErr w:type="spellStart"/>
      <w:r w:rsidRPr="00CE12BA">
        <w:rPr>
          <w:i/>
          <w:iCs/>
          <w:lang w:val="en-GB"/>
        </w:rPr>
        <w:t>Secur</w:t>
      </w:r>
      <w:proofErr w:type="spellEnd"/>
      <w:r w:rsidRPr="00CE12BA">
        <w:rPr>
          <w:i/>
          <w:iCs/>
          <w:lang w:val="en-GB"/>
        </w:rPr>
        <w:t>.</w:t>
      </w:r>
      <w:r w:rsidRPr="00CE12BA">
        <w:rPr>
          <w:lang w:val="en-GB"/>
        </w:rPr>
        <w:t xml:space="preserve"> </w:t>
      </w:r>
      <w:r w:rsidRPr="00CE12BA">
        <w:rPr>
          <w:b/>
          <w:bCs/>
          <w:lang w:val="en-GB"/>
        </w:rPr>
        <w:t>3</w:t>
      </w:r>
      <w:r w:rsidRPr="00CE12BA">
        <w:rPr>
          <w:lang w:val="en-GB"/>
        </w:rPr>
        <w:t>, 142–148 (2014).</w:t>
      </w:r>
    </w:p>
    <w:p w14:paraId="63058821" w14:textId="77777777" w:rsidR="00CE12BA" w:rsidRPr="00CE12BA" w:rsidRDefault="00CE12BA" w:rsidP="00CE12BA">
      <w:pPr>
        <w:numPr>
          <w:ilvl w:val="0"/>
          <w:numId w:val="1"/>
        </w:numPr>
        <w:spacing w:line="276" w:lineRule="auto"/>
        <w:rPr>
          <w:lang w:val="en-GB"/>
        </w:rPr>
      </w:pPr>
      <w:r w:rsidRPr="00CE12BA">
        <w:rPr>
          <w:lang w:val="en-GB"/>
        </w:rPr>
        <w:t xml:space="preserve">Golden, C. D. </w:t>
      </w:r>
      <w:r w:rsidRPr="00CE12BA">
        <w:rPr>
          <w:iCs/>
          <w:lang w:val="en-GB"/>
        </w:rPr>
        <w:t>et al.</w:t>
      </w:r>
      <w:r w:rsidRPr="00CE12BA">
        <w:rPr>
          <w:lang w:val="en-GB"/>
        </w:rPr>
        <w:t xml:space="preserve"> Nutrition: fall in fish catch threatens human health. </w:t>
      </w:r>
      <w:r w:rsidRPr="00CE12BA">
        <w:rPr>
          <w:i/>
          <w:iCs/>
          <w:lang w:val="en-GB"/>
        </w:rPr>
        <w:t>Nature</w:t>
      </w:r>
      <w:r w:rsidRPr="00CE12BA">
        <w:rPr>
          <w:lang w:val="en-GB"/>
        </w:rPr>
        <w:t xml:space="preserve"> </w:t>
      </w:r>
      <w:r w:rsidRPr="00CE12BA">
        <w:rPr>
          <w:b/>
          <w:bCs/>
          <w:lang w:val="en-GB"/>
        </w:rPr>
        <w:t>534</w:t>
      </w:r>
      <w:r w:rsidRPr="00CE12BA">
        <w:rPr>
          <w:lang w:val="en-GB"/>
        </w:rPr>
        <w:t>, 317–320 (2016).</w:t>
      </w:r>
    </w:p>
    <w:p w14:paraId="66444369" w14:textId="77777777" w:rsidR="00CE12BA" w:rsidRPr="00CE12BA" w:rsidRDefault="00CE12BA" w:rsidP="00CE12BA">
      <w:pPr>
        <w:numPr>
          <w:ilvl w:val="0"/>
          <w:numId w:val="1"/>
        </w:numPr>
        <w:spacing w:line="276" w:lineRule="auto"/>
        <w:rPr>
          <w:lang w:val="en-GB"/>
        </w:rPr>
      </w:pPr>
      <w:r w:rsidRPr="00CE12BA">
        <w:rPr>
          <w:lang w:val="en-GB"/>
        </w:rPr>
        <w:t xml:space="preserve">Hicks, C. C. </w:t>
      </w:r>
      <w:r w:rsidRPr="00CE12BA">
        <w:rPr>
          <w:iCs/>
          <w:lang w:val="en-GB"/>
        </w:rPr>
        <w:t>et al.</w:t>
      </w:r>
      <w:r w:rsidRPr="00CE12BA">
        <w:rPr>
          <w:lang w:val="en-GB"/>
        </w:rPr>
        <w:t xml:space="preserve"> Harnessing global fisheries to tackle micronutrient deficiencies. </w:t>
      </w:r>
      <w:r w:rsidRPr="00CE12BA">
        <w:rPr>
          <w:i/>
          <w:iCs/>
          <w:lang w:val="en-GB"/>
        </w:rPr>
        <w:t xml:space="preserve">Nat. </w:t>
      </w:r>
      <w:proofErr w:type="spellStart"/>
      <w:r w:rsidRPr="00CE12BA">
        <w:rPr>
          <w:i/>
          <w:iCs/>
          <w:lang w:val="en-GB"/>
        </w:rPr>
        <w:t>Lond</w:t>
      </w:r>
      <w:proofErr w:type="spellEnd"/>
      <w:r w:rsidRPr="00CE12BA">
        <w:rPr>
          <w:i/>
          <w:iCs/>
          <w:lang w:val="en-GB"/>
        </w:rPr>
        <w:t>.</w:t>
      </w:r>
      <w:r w:rsidRPr="00CE12BA">
        <w:rPr>
          <w:lang w:val="en-GB"/>
        </w:rPr>
        <w:t xml:space="preserve"> </w:t>
      </w:r>
      <w:r w:rsidRPr="00CE12BA">
        <w:rPr>
          <w:b/>
          <w:bCs/>
          <w:lang w:val="en-GB"/>
        </w:rPr>
        <w:t>574</w:t>
      </w:r>
      <w:r w:rsidRPr="00CE12BA">
        <w:rPr>
          <w:lang w:val="en-GB"/>
        </w:rPr>
        <w:t>, 95–98 (2019).</w:t>
      </w:r>
    </w:p>
    <w:p w14:paraId="63DB02C9" w14:textId="77777777" w:rsidR="00CE12BA" w:rsidRPr="00CE12BA" w:rsidRDefault="00CE12BA" w:rsidP="00CE12BA">
      <w:pPr>
        <w:numPr>
          <w:ilvl w:val="0"/>
          <w:numId w:val="1"/>
        </w:numPr>
        <w:spacing w:line="276" w:lineRule="auto"/>
        <w:rPr>
          <w:lang w:val="en-GB"/>
        </w:rPr>
      </w:pPr>
      <w:r w:rsidRPr="00CE12BA">
        <w:rPr>
          <w:lang w:val="en-GB"/>
        </w:rPr>
        <w:t xml:space="preserve">Byrd, K. A., </w:t>
      </w:r>
      <w:proofErr w:type="spellStart"/>
      <w:r w:rsidRPr="00CE12BA">
        <w:rPr>
          <w:lang w:val="en-GB"/>
        </w:rPr>
        <w:t>Thilsted</w:t>
      </w:r>
      <w:proofErr w:type="spellEnd"/>
      <w:r w:rsidRPr="00CE12BA">
        <w:rPr>
          <w:lang w:val="en-GB"/>
        </w:rPr>
        <w:t xml:space="preserve">, S. H. &amp; Fiorella, K. J. Fish nutrient composition: a review of global data from poorly assessed inland and marine species. </w:t>
      </w:r>
      <w:r w:rsidRPr="00CE12BA">
        <w:rPr>
          <w:i/>
          <w:iCs/>
          <w:lang w:val="en-GB"/>
        </w:rPr>
        <w:t xml:space="preserve">Public Health </w:t>
      </w:r>
      <w:proofErr w:type="spellStart"/>
      <w:r w:rsidRPr="00CE12BA">
        <w:rPr>
          <w:i/>
          <w:iCs/>
          <w:lang w:val="en-GB"/>
        </w:rPr>
        <w:t>Nutr</w:t>
      </w:r>
      <w:proofErr w:type="spellEnd"/>
      <w:r w:rsidRPr="00CE12BA">
        <w:rPr>
          <w:i/>
          <w:iCs/>
          <w:lang w:val="en-GB"/>
        </w:rPr>
        <w:t>.</w:t>
      </w:r>
      <w:r w:rsidRPr="00CE12BA">
        <w:rPr>
          <w:lang w:val="en-GB"/>
        </w:rPr>
        <w:t xml:space="preserve"> 1–11 (2020).</w:t>
      </w:r>
    </w:p>
    <w:p w14:paraId="6406CB95" w14:textId="77777777" w:rsidR="00CE12BA" w:rsidRPr="00CE12BA" w:rsidRDefault="00CE12BA" w:rsidP="00CE12BA">
      <w:pPr>
        <w:numPr>
          <w:ilvl w:val="0"/>
          <w:numId w:val="1"/>
        </w:numPr>
        <w:spacing w:line="276" w:lineRule="auto"/>
        <w:rPr>
          <w:lang w:val="en-GB"/>
        </w:rPr>
      </w:pPr>
      <w:proofErr w:type="spellStart"/>
      <w:r w:rsidRPr="00CE12BA">
        <w:rPr>
          <w:lang w:val="en-GB"/>
        </w:rPr>
        <w:lastRenderedPageBreak/>
        <w:t>Rimm</w:t>
      </w:r>
      <w:proofErr w:type="spellEnd"/>
      <w:r w:rsidRPr="00CE12BA">
        <w:rPr>
          <w:lang w:val="en-GB"/>
        </w:rPr>
        <w:t xml:space="preserve">, E. B. </w:t>
      </w:r>
      <w:r w:rsidRPr="00CE12BA">
        <w:rPr>
          <w:iCs/>
          <w:lang w:val="en-GB"/>
        </w:rPr>
        <w:t>et al.</w:t>
      </w:r>
      <w:r w:rsidRPr="00CE12BA">
        <w:rPr>
          <w:lang w:val="en-GB"/>
        </w:rPr>
        <w:t xml:space="preserve"> Seafood long-chain n-3 polyunsaturated fatty acids and cardiovascular disease: a science advisory from the American Heart Association. </w:t>
      </w:r>
      <w:r w:rsidRPr="00CE12BA">
        <w:rPr>
          <w:i/>
          <w:iCs/>
          <w:lang w:val="en-GB"/>
        </w:rPr>
        <w:t>Circ. N. Y. N</w:t>
      </w:r>
      <w:r w:rsidRPr="00CE12BA">
        <w:rPr>
          <w:lang w:val="en-GB"/>
        </w:rPr>
        <w:t xml:space="preserve"> </w:t>
      </w:r>
      <w:r w:rsidRPr="00CE12BA">
        <w:rPr>
          <w:b/>
          <w:bCs/>
          <w:lang w:val="en-GB"/>
        </w:rPr>
        <w:t>138</w:t>
      </w:r>
      <w:r w:rsidRPr="00CE12BA">
        <w:rPr>
          <w:lang w:val="en-GB"/>
        </w:rPr>
        <w:t>, e35–e47 (2018).</w:t>
      </w:r>
    </w:p>
    <w:p w14:paraId="73BD08EA" w14:textId="77777777" w:rsidR="00CE12BA" w:rsidRPr="00CE12BA" w:rsidRDefault="00CE12BA" w:rsidP="00CE12BA">
      <w:pPr>
        <w:numPr>
          <w:ilvl w:val="0"/>
          <w:numId w:val="1"/>
        </w:numPr>
        <w:spacing w:line="276" w:lineRule="auto"/>
        <w:rPr>
          <w:lang w:val="en-GB"/>
        </w:rPr>
      </w:pPr>
      <w:proofErr w:type="spellStart"/>
      <w:r w:rsidRPr="00CE12BA">
        <w:rPr>
          <w:lang w:val="en-GB"/>
        </w:rPr>
        <w:t>WorldFish</w:t>
      </w:r>
      <w:proofErr w:type="spellEnd"/>
      <w:r w:rsidRPr="00CE12BA">
        <w:rPr>
          <w:lang w:val="en-GB"/>
        </w:rPr>
        <w:t>. </w:t>
      </w:r>
      <w:r w:rsidRPr="00CE12BA">
        <w:rPr>
          <w:i/>
          <w:iCs/>
          <w:lang w:val="en-GB"/>
        </w:rPr>
        <w:t>2030 Research and Innovation Strategy: Aquatic Foods for Healthy People and Planet</w:t>
      </w:r>
      <w:r w:rsidRPr="00CE12BA">
        <w:rPr>
          <w:lang w:val="en-GB"/>
        </w:rPr>
        <w:t> (</w:t>
      </w:r>
      <w:proofErr w:type="spellStart"/>
      <w:r w:rsidRPr="00CE12BA">
        <w:rPr>
          <w:lang w:val="en-GB"/>
        </w:rPr>
        <w:t>WorldFish</w:t>
      </w:r>
      <w:proofErr w:type="spellEnd"/>
      <w:r w:rsidRPr="00CE12BA">
        <w:rPr>
          <w:lang w:val="en-GB"/>
        </w:rPr>
        <w:t>, 2020).</w:t>
      </w:r>
    </w:p>
    <w:p w14:paraId="360BE787" w14:textId="77777777" w:rsidR="00CE12BA" w:rsidRPr="00CE12BA" w:rsidRDefault="00CE12BA" w:rsidP="00CE12BA">
      <w:pPr>
        <w:numPr>
          <w:ilvl w:val="0"/>
          <w:numId w:val="1"/>
        </w:numPr>
        <w:spacing w:line="276" w:lineRule="auto"/>
        <w:rPr>
          <w:lang w:val="en-GB"/>
        </w:rPr>
      </w:pPr>
      <w:r w:rsidRPr="00CE12BA">
        <w:rPr>
          <w:lang w:val="en-GB"/>
        </w:rPr>
        <w:t>Golden, C. D. et al. Aquatic Food Composition Database. </w:t>
      </w:r>
      <w:r w:rsidRPr="00CE12BA">
        <w:rPr>
          <w:i/>
          <w:iCs/>
          <w:lang w:val="en-GB"/>
        </w:rPr>
        <w:t xml:space="preserve">Harvard </w:t>
      </w:r>
      <w:proofErr w:type="spellStart"/>
      <w:r w:rsidRPr="00CE12BA">
        <w:rPr>
          <w:i/>
          <w:iCs/>
          <w:lang w:val="en-GB"/>
        </w:rPr>
        <w:t>Dataverse</w:t>
      </w:r>
      <w:proofErr w:type="spellEnd"/>
      <w:r w:rsidRPr="00CE12BA">
        <w:rPr>
          <w:i/>
          <w:iCs/>
          <w:lang w:val="en-GB"/>
        </w:rPr>
        <w:t xml:space="preserve">. </w:t>
      </w:r>
      <w:hyperlink r:id="rId5" w:history="1">
        <w:r w:rsidRPr="00CE12BA">
          <w:rPr>
            <w:rStyle w:val="Hyperlink"/>
            <w:lang w:val="en-GB"/>
          </w:rPr>
          <w:t>https://doi.org/10.7910/DVN/KI0NYM</w:t>
        </w:r>
      </w:hyperlink>
      <w:r w:rsidRPr="00CE12BA">
        <w:rPr>
          <w:lang w:val="en-GB"/>
        </w:rPr>
        <w:t> (2021).</w:t>
      </w:r>
    </w:p>
    <w:p w14:paraId="01BDFCE4" w14:textId="77777777" w:rsidR="00CE12BA" w:rsidRPr="00CE12BA" w:rsidRDefault="00CE12BA" w:rsidP="00CE12BA">
      <w:pPr>
        <w:numPr>
          <w:ilvl w:val="0"/>
          <w:numId w:val="1"/>
        </w:numPr>
        <w:spacing w:line="276" w:lineRule="auto"/>
        <w:rPr>
          <w:lang w:val="en-GB"/>
        </w:rPr>
      </w:pPr>
      <w:r w:rsidRPr="00CE12BA">
        <w:rPr>
          <w:lang w:val="en-GB"/>
        </w:rPr>
        <w:t xml:space="preserve">Popkin, B. M. &amp; Gordon-Larsen, P. The nutrition transition: worldwide obesity dynamics and their determinants. </w:t>
      </w:r>
      <w:r w:rsidRPr="00CE12BA">
        <w:rPr>
          <w:i/>
          <w:iCs/>
          <w:lang w:val="en-GB"/>
        </w:rPr>
        <w:t xml:space="preserve">Int. J. </w:t>
      </w:r>
      <w:proofErr w:type="spellStart"/>
      <w:r w:rsidRPr="00CE12BA">
        <w:rPr>
          <w:i/>
          <w:iCs/>
          <w:lang w:val="en-GB"/>
        </w:rPr>
        <w:t>Obes</w:t>
      </w:r>
      <w:proofErr w:type="spellEnd"/>
      <w:r w:rsidRPr="00CE12BA">
        <w:rPr>
          <w:i/>
          <w:iCs/>
          <w:lang w:val="en-GB"/>
        </w:rPr>
        <w:t>.</w:t>
      </w:r>
      <w:r w:rsidRPr="00CE12BA">
        <w:rPr>
          <w:lang w:val="en-GB"/>
        </w:rPr>
        <w:t xml:space="preserve"> </w:t>
      </w:r>
      <w:r w:rsidRPr="00CE12BA">
        <w:rPr>
          <w:b/>
          <w:bCs/>
          <w:lang w:val="en-GB"/>
        </w:rPr>
        <w:t>28</w:t>
      </w:r>
      <w:r w:rsidRPr="00CE12BA">
        <w:rPr>
          <w:lang w:val="en-GB"/>
        </w:rPr>
        <w:t>, S2–S9 (2004).</w:t>
      </w:r>
    </w:p>
    <w:p w14:paraId="709B57F2" w14:textId="77777777" w:rsidR="00CE12BA" w:rsidRPr="00CE12BA" w:rsidRDefault="00CE12BA" w:rsidP="00CE12BA">
      <w:pPr>
        <w:numPr>
          <w:ilvl w:val="0"/>
          <w:numId w:val="1"/>
        </w:numPr>
        <w:spacing w:line="276" w:lineRule="auto"/>
        <w:rPr>
          <w:lang w:val="en-GB"/>
        </w:rPr>
      </w:pPr>
      <w:r w:rsidRPr="00CE12BA">
        <w:rPr>
          <w:lang w:val="en-GB"/>
        </w:rPr>
        <w:t xml:space="preserve">OECD/FAO. </w:t>
      </w:r>
      <w:r w:rsidRPr="00CE12BA">
        <w:rPr>
          <w:i/>
          <w:lang w:val="en-GB"/>
        </w:rPr>
        <w:t>OECD-FAO Agricultural Outlook 2011</w:t>
      </w:r>
      <w:r w:rsidRPr="00CE12BA">
        <w:rPr>
          <w:lang w:val="en-GB"/>
        </w:rPr>
        <w:t xml:space="preserve"> (</w:t>
      </w:r>
      <w:r w:rsidRPr="00CE12BA">
        <w:rPr>
          <w:iCs/>
          <w:lang w:val="en-GB"/>
        </w:rPr>
        <w:t xml:space="preserve">OECD Publishing/Food and Agriculture Organization of the United Nations, </w:t>
      </w:r>
      <w:r w:rsidRPr="00CE12BA">
        <w:rPr>
          <w:lang w:val="en-GB"/>
        </w:rPr>
        <w:t>2011).</w:t>
      </w:r>
    </w:p>
    <w:p w14:paraId="1289C3B3" w14:textId="77777777" w:rsidR="00CE12BA" w:rsidRPr="00CE12BA" w:rsidRDefault="00CE12BA" w:rsidP="00CE12BA">
      <w:pPr>
        <w:numPr>
          <w:ilvl w:val="0"/>
          <w:numId w:val="1"/>
        </w:numPr>
        <w:spacing w:line="276" w:lineRule="auto"/>
        <w:rPr>
          <w:lang w:val="en-GB"/>
        </w:rPr>
      </w:pPr>
      <w:r w:rsidRPr="00CE12BA">
        <w:rPr>
          <w:lang w:val="en-GB"/>
        </w:rPr>
        <w:t xml:space="preserve">OECD/FAO. </w:t>
      </w:r>
      <w:r w:rsidRPr="00CE12BA">
        <w:rPr>
          <w:i/>
          <w:iCs/>
          <w:lang w:val="en-GB"/>
        </w:rPr>
        <w:t>OECD-FAO Agricultural Outlook 2020-2029</w:t>
      </w:r>
      <w:r w:rsidRPr="00CE12BA">
        <w:rPr>
          <w:lang w:val="en-GB"/>
        </w:rPr>
        <w:t xml:space="preserve"> (</w:t>
      </w:r>
      <w:r w:rsidRPr="00CE12BA">
        <w:rPr>
          <w:iCs/>
          <w:lang w:val="en-GB"/>
        </w:rPr>
        <w:t xml:space="preserve">OECD Publishing/Food and Agriculture Organization of the United Nations, </w:t>
      </w:r>
      <w:r w:rsidRPr="00CE12BA">
        <w:rPr>
          <w:lang w:val="en-GB"/>
        </w:rPr>
        <w:t>2020).</w:t>
      </w:r>
    </w:p>
    <w:p w14:paraId="4A2559E8" w14:textId="77777777" w:rsidR="00CE12BA" w:rsidRPr="00CE12BA" w:rsidRDefault="00CE12BA" w:rsidP="00CE12BA">
      <w:pPr>
        <w:numPr>
          <w:ilvl w:val="0"/>
          <w:numId w:val="1"/>
        </w:numPr>
        <w:spacing w:line="276" w:lineRule="auto"/>
        <w:rPr>
          <w:lang w:val="en-GB"/>
        </w:rPr>
      </w:pPr>
      <w:r w:rsidRPr="00CE12BA">
        <w:rPr>
          <w:lang w:val="en-GB"/>
        </w:rPr>
        <w:t xml:space="preserve">Costello, C. </w:t>
      </w:r>
      <w:r w:rsidRPr="00CE12BA">
        <w:rPr>
          <w:iCs/>
          <w:lang w:val="en-GB"/>
        </w:rPr>
        <w:t>et al.</w:t>
      </w:r>
      <w:r w:rsidRPr="00CE12BA">
        <w:rPr>
          <w:lang w:val="en-GB"/>
        </w:rPr>
        <w:t xml:space="preserve"> The future of food from the sea. </w:t>
      </w:r>
      <w:r w:rsidRPr="00CE12BA">
        <w:rPr>
          <w:i/>
          <w:iCs/>
          <w:lang w:val="en-GB"/>
        </w:rPr>
        <w:t>Nature</w:t>
      </w:r>
      <w:r w:rsidRPr="00CE12BA">
        <w:rPr>
          <w:lang w:val="en-GB"/>
        </w:rPr>
        <w:t xml:space="preserve"> </w:t>
      </w:r>
      <w:r w:rsidRPr="00CE12BA">
        <w:rPr>
          <w:b/>
          <w:lang w:val="en-GB"/>
        </w:rPr>
        <w:t>588</w:t>
      </w:r>
      <w:r w:rsidRPr="00CE12BA">
        <w:rPr>
          <w:lang w:val="en-GB"/>
        </w:rPr>
        <w:t>, 95-100 (2020).</w:t>
      </w:r>
    </w:p>
    <w:p w14:paraId="15F6F5BF" w14:textId="77777777" w:rsidR="00CE12BA" w:rsidRPr="00CE12BA" w:rsidRDefault="00CE12BA" w:rsidP="00CE12BA">
      <w:pPr>
        <w:numPr>
          <w:ilvl w:val="0"/>
          <w:numId w:val="1"/>
        </w:numPr>
        <w:spacing w:line="276" w:lineRule="auto"/>
        <w:rPr>
          <w:lang w:val="en-GB"/>
        </w:rPr>
      </w:pPr>
      <w:proofErr w:type="spellStart"/>
      <w:r w:rsidRPr="00CE12BA">
        <w:rPr>
          <w:lang w:val="en-GB"/>
        </w:rPr>
        <w:t>Schmidhuber</w:t>
      </w:r>
      <w:proofErr w:type="spellEnd"/>
      <w:r w:rsidRPr="00CE12BA">
        <w:rPr>
          <w:lang w:val="en-GB"/>
        </w:rPr>
        <w:t xml:space="preserve">, J. </w:t>
      </w:r>
      <w:r w:rsidRPr="00CE12BA">
        <w:rPr>
          <w:iCs/>
          <w:lang w:val="en-GB"/>
        </w:rPr>
        <w:t>et al.</w:t>
      </w:r>
      <w:r w:rsidRPr="00CE12BA">
        <w:rPr>
          <w:lang w:val="en-GB"/>
        </w:rPr>
        <w:t xml:space="preserve"> The Global Nutrient Database: availability of macronutrients and micronutrients in 195 countries from 1980 to 2013. </w:t>
      </w:r>
      <w:r w:rsidRPr="00CE12BA">
        <w:rPr>
          <w:i/>
          <w:iCs/>
          <w:lang w:val="en-GB"/>
        </w:rPr>
        <w:t>Lancet Planet. Health</w:t>
      </w:r>
      <w:r w:rsidRPr="00CE12BA">
        <w:rPr>
          <w:lang w:val="en-GB"/>
        </w:rPr>
        <w:t xml:space="preserve"> </w:t>
      </w:r>
      <w:r w:rsidRPr="00CE12BA">
        <w:rPr>
          <w:b/>
          <w:bCs/>
          <w:lang w:val="en-GB"/>
        </w:rPr>
        <w:t>2</w:t>
      </w:r>
      <w:r w:rsidRPr="00CE12BA">
        <w:rPr>
          <w:lang w:val="en-GB"/>
        </w:rPr>
        <w:t>, e353–e368 (2018).</w:t>
      </w:r>
    </w:p>
    <w:p w14:paraId="3E3E5968" w14:textId="77777777" w:rsidR="00CE12BA" w:rsidRPr="00CE12BA" w:rsidRDefault="00CE12BA" w:rsidP="00CE12BA">
      <w:pPr>
        <w:numPr>
          <w:ilvl w:val="0"/>
          <w:numId w:val="1"/>
        </w:numPr>
        <w:spacing w:line="276" w:lineRule="auto"/>
        <w:rPr>
          <w:lang w:val="en-GB"/>
        </w:rPr>
      </w:pPr>
      <w:r w:rsidRPr="00CE12BA">
        <w:rPr>
          <w:lang w:val="en-GB"/>
        </w:rPr>
        <w:t xml:space="preserve">Manson, J. E., Mora, S. &amp; Cook, N. R. Marine n-3 fatty acids and vitamin D supplementation and primary prevention. Reply. </w:t>
      </w:r>
      <w:r w:rsidRPr="00CE12BA">
        <w:rPr>
          <w:i/>
          <w:iCs/>
          <w:lang w:val="en-GB"/>
        </w:rPr>
        <w:t>N. Engl. J. Med.</w:t>
      </w:r>
      <w:r w:rsidRPr="00CE12BA">
        <w:rPr>
          <w:lang w:val="en-GB"/>
        </w:rPr>
        <w:t xml:space="preserve"> </w:t>
      </w:r>
      <w:r w:rsidRPr="00CE12BA">
        <w:rPr>
          <w:b/>
          <w:bCs/>
          <w:lang w:val="en-GB"/>
        </w:rPr>
        <w:t>380</w:t>
      </w:r>
      <w:r w:rsidRPr="00CE12BA">
        <w:rPr>
          <w:lang w:val="en-GB"/>
        </w:rPr>
        <w:t>, 1879–1880 (2019).</w:t>
      </w:r>
    </w:p>
    <w:p w14:paraId="78F8CD62" w14:textId="77777777" w:rsidR="00CE12BA" w:rsidRPr="00CE12BA" w:rsidRDefault="00CE12BA" w:rsidP="00CE12BA">
      <w:pPr>
        <w:numPr>
          <w:ilvl w:val="0"/>
          <w:numId w:val="1"/>
        </w:numPr>
        <w:spacing w:line="276" w:lineRule="auto"/>
        <w:rPr>
          <w:lang w:val="en-GB"/>
        </w:rPr>
      </w:pPr>
      <w:r w:rsidRPr="00CE12BA">
        <w:rPr>
          <w:lang w:val="en-GB"/>
        </w:rPr>
        <w:t xml:space="preserve">Wang, D. D. </w:t>
      </w:r>
      <w:r w:rsidRPr="00CE12BA">
        <w:rPr>
          <w:iCs/>
          <w:lang w:val="en-GB"/>
        </w:rPr>
        <w:t>et al.</w:t>
      </w:r>
      <w:r w:rsidRPr="00CE12BA">
        <w:rPr>
          <w:lang w:val="en-GB"/>
        </w:rPr>
        <w:t xml:space="preserve"> Association of specific dietary fats with total and cause-specific mortality. </w:t>
      </w:r>
      <w:r w:rsidRPr="00CE12BA">
        <w:rPr>
          <w:i/>
          <w:iCs/>
          <w:lang w:val="en-GB"/>
        </w:rPr>
        <w:t>JAMA Intern. Med.</w:t>
      </w:r>
      <w:r w:rsidRPr="00CE12BA">
        <w:rPr>
          <w:lang w:val="en-GB"/>
        </w:rPr>
        <w:t xml:space="preserve"> </w:t>
      </w:r>
      <w:r w:rsidRPr="00CE12BA">
        <w:rPr>
          <w:b/>
          <w:bCs/>
          <w:lang w:val="en-GB"/>
        </w:rPr>
        <w:t>176</w:t>
      </w:r>
      <w:r w:rsidRPr="00CE12BA">
        <w:rPr>
          <w:lang w:val="en-GB"/>
        </w:rPr>
        <w:t>, 1134–1145 (2016).</w:t>
      </w:r>
    </w:p>
    <w:p w14:paraId="7BEC2A4D" w14:textId="77777777" w:rsidR="00CE12BA" w:rsidRPr="00CE12BA" w:rsidRDefault="00CE12BA" w:rsidP="00CE12BA">
      <w:pPr>
        <w:numPr>
          <w:ilvl w:val="0"/>
          <w:numId w:val="1"/>
        </w:numPr>
        <w:spacing w:line="276" w:lineRule="auto"/>
        <w:rPr>
          <w:lang w:val="en-GB"/>
        </w:rPr>
      </w:pPr>
      <w:proofErr w:type="spellStart"/>
      <w:r w:rsidRPr="00CE12BA">
        <w:rPr>
          <w:lang w:val="en-GB"/>
        </w:rPr>
        <w:t>Dey</w:t>
      </w:r>
      <w:proofErr w:type="spellEnd"/>
      <w:r w:rsidRPr="00CE12BA">
        <w:rPr>
          <w:lang w:val="en-GB"/>
        </w:rPr>
        <w:t xml:space="preserve">, M. M. </w:t>
      </w:r>
      <w:r w:rsidRPr="00CE12BA">
        <w:rPr>
          <w:iCs/>
          <w:lang w:val="en-GB"/>
        </w:rPr>
        <w:t>et al.</w:t>
      </w:r>
      <w:r w:rsidRPr="00CE12BA">
        <w:rPr>
          <w:lang w:val="en-GB"/>
        </w:rPr>
        <w:t xml:space="preserve"> Demand for fish in Asia: a cross-country analysis. </w:t>
      </w:r>
      <w:r w:rsidRPr="00CE12BA">
        <w:rPr>
          <w:i/>
          <w:iCs/>
          <w:lang w:val="en-GB"/>
        </w:rPr>
        <w:t xml:space="preserve">Aust. J. Agric. </w:t>
      </w:r>
      <w:proofErr w:type="spellStart"/>
      <w:r w:rsidRPr="00CE12BA">
        <w:rPr>
          <w:i/>
          <w:iCs/>
          <w:lang w:val="en-GB"/>
        </w:rPr>
        <w:t>Resour</w:t>
      </w:r>
      <w:proofErr w:type="spellEnd"/>
      <w:r w:rsidRPr="00CE12BA">
        <w:rPr>
          <w:i/>
          <w:iCs/>
          <w:lang w:val="en-GB"/>
        </w:rPr>
        <w:t>. Econ.</w:t>
      </w:r>
      <w:r w:rsidRPr="00CE12BA">
        <w:rPr>
          <w:lang w:val="en-GB"/>
        </w:rPr>
        <w:t xml:space="preserve"> </w:t>
      </w:r>
      <w:r w:rsidRPr="00CE12BA">
        <w:rPr>
          <w:b/>
          <w:bCs/>
          <w:lang w:val="en-GB"/>
        </w:rPr>
        <w:t>52</w:t>
      </w:r>
      <w:r w:rsidRPr="00CE12BA">
        <w:rPr>
          <w:lang w:val="en-GB"/>
        </w:rPr>
        <w:t>, 321–338 (2008).</w:t>
      </w:r>
    </w:p>
    <w:p w14:paraId="2E1FB5FF" w14:textId="77777777" w:rsidR="00CE12BA" w:rsidRPr="00CE12BA" w:rsidRDefault="00CE12BA" w:rsidP="00CE12BA">
      <w:pPr>
        <w:numPr>
          <w:ilvl w:val="0"/>
          <w:numId w:val="1"/>
        </w:numPr>
        <w:spacing w:line="276" w:lineRule="auto"/>
        <w:rPr>
          <w:lang w:val="en-GB"/>
        </w:rPr>
      </w:pPr>
      <w:proofErr w:type="spellStart"/>
      <w:r w:rsidRPr="00CE12BA">
        <w:rPr>
          <w:lang w:val="en-GB"/>
        </w:rPr>
        <w:t>Gallet</w:t>
      </w:r>
      <w:proofErr w:type="spellEnd"/>
      <w:r w:rsidRPr="00CE12BA">
        <w:rPr>
          <w:lang w:val="en-GB"/>
        </w:rPr>
        <w:t xml:space="preserve">, C. A. The demand for fish: a meta-analysis of the own-price elasticity. </w:t>
      </w:r>
      <w:proofErr w:type="spellStart"/>
      <w:r w:rsidRPr="00CE12BA">
        <w:rPr>
          <w:i/>
          <w:iCs/>
          <w:lang w:val="en-GB"/>
        </w:rPr>
        <w:t>Aquac</w:t>
      </w:r>
      <w:proofErr w:type="spellEnd"/>
      <w:r w:rsidRPr="00CE12BA">
        <w:rPr>
          <w:i/>
          <w:iCs/>
          <w:lang w:val="en-GB"/>
        </w:rPr>
        <w:t xml:space="preserve">. Econ. </w:t>
      </w:r>
      <w:proofErr w:type="spellStart"/>
      <w:r w:rsidRPr="00CE12BA">
        <w:rPr>
          <w:i/>
          <w:iCs/>
          <w:lang w:val="en-GB"/>
        </w:rPr>
        <w:t>Manag</w:t>
      </w:r>
      <w:proofErr w:type="spellEnd"/>
      <w:r w:rsidRPr="00CE12BA">
        <w:rPr>
          <w:i/>
          <w:iCs/>
          <w:lang w:val="en-GB"/>
        </w:rPr>
        <w:t>.</w:t>
      </w:r>
      <w:r w:rsidRPr="00CE12BA">
        <w:rPr>
          <w:lang w:val="en-GB"/>
        </w:rPr>
        <w:t xml:space="preserve"> </w:t>
      </w:r>
      <w:r w:rsidRPr="00CE12BA">
        <w:rPr>
          <w:b/>
          <w:bCs/>
          <w:lang w:val="en-GB"/>
        </w:rPr>
        <w:t>13</w:t>
      </w:r>
      <w:r w:rsidRPr="00CE12BA">
        <w:rPr>
          <w:lang w:val="en-GB"/>
        </w:rPr>
        <w:t>, 235–245 (2009).</w:t>
      </w:r>
    </w:p>
    <w:p w14:paraId="1195D261" w14:textId="77777777" w:rsidR="00CE12BA" w:rsidRPr="00CE12BA" w:rsidRDefault="00CE12BA" w:rsidP="00CE12BA">
      <w:pPr>
        <w:numPr>
          <w:ilvl w:val="0"/>
          <w:numId w:val="1"/>
        </w:numPr>
        <w:spacing w:line="276" w:lineRule="auto"/>
        <w:rPr>
          <w:lang w:val="en-GB"/>
        </w:rPr>
      </w:pPr>
      <w:r w:rsidRPr="00CE12BA">
        <w:rPr>
          <w:lang w:val="en-GB"/>
        </w:rPr>
        <w:t xml:space="preserve">Zhao, L. G. </w:t>
      </w:r>
      <w:r w:rsidRPr="00CE12BA">
        <w:rPr>
          <w:iCs/>
          <w:lang w:val="en-GB"/>
        </w:rPr>
        <w:t>et al.</w:t>
      </w:r>
      <w:r w:rsidRPr="00CE12BA">
        <w:rPr>
          <w:lang w:val="en-GB"/>
        </w:rPr>
        <w:t xml:space="preserve"> Fish consumption and all-cause mortality: a meta-analysis of cohort studies. </w:t>
      </w:r>
      <w:r w:rsidRPr="00CE12BA">
        <w:rPr>
          <w:i/>
          <w:iCs/>
          <w:lang w:val="en-GB"/>
        </w:rPr>
        <w:t xml:space="preserve">Eur. J. </w:t>
      </w:r>
      <w:proofErr w:type="spellStart"/>
      <w:r w:rsidRPr="00CE12BA">
        <w:rPr>
          <w:i/>
          <w:iCs/>
          <w:lang w:val="en-GB"/>
        </w:rPr>
        <w:t>Clin</w:t>
      </w:r>
      <w:proofErr w:type="spellEnd"/>
      <w:r w:rsidRPr="00CE12BA">
        <w:rPr>
          <w:i/>
          <w:iCs/>
          <w:lang w:val="en-GB"/>
        </w:rPr>
        <w:t xml:space="preserve">. </w:t>
      </w:r>
      <w:proofErr w:type="spellStart"/>
      <w:r w:rsidRPr="00CE12BA">
        <w:rPr>
          <w:i/>
          <w:iCs/>
          <w:lang w:val="en-GB"/>
        </w:rPr>
        <w:t>Nutr</w:t>
      </w:r>
      <w:proofErr w:type="spellEnd"/>
      <w:r w:rsidRPr="00CE12BA">
        <w:rPr>
          <w:i/>
          <w:iCs/>
          <w:lang w:val="en-GB"/>
        </w:rPr>
        <w:t>.</w:t>
      </w:r>
      <w:r w:rsidRPr="00CE12BA">
        <w:rPr>
          <w:lang w:val="en-GB"/>
        </w:rPr>
        <w:t xml:space="preserve"> </w:t>
      </w:r>
      <w:r w:rsidRPr="00CE12BA">
        <w:rPr>
          <w:b/>
          <w:bCs/>
          <w:lang w:val="en-GB"/>
        </w:rPr>
        <w:t>70</w:t>
      </w:r>
      <w:r w:rsidRPr="00CE12BA">
        <w:rPr>
          <w:lang w:val="en-GB"/>
        </w:rPr>
        <w:t>, 155–161 (2015).</w:t>
      </w:r>
    </w:p>
    <w:p w14:paraId="3BB48571" w14:textId="77777777" w:rsidR="00CE12BA" w:rsidRPr="00CE12BA" w:rsidRDefault="00CE12BA" w:rsidP="00CE12BA">
      <w:pPr>
        <w:numPr>
          <w:ilvl w:val="0"/>
          <w:numId w:val="1"/>
        </w:numPr>
        <w:spacing w:line="276" w:lineRule="auto"/>
        <w:rPr>
          <w:bCs/>
        </w:rPr>
      </w:pPr>
      <w:r w:rsidRPr="00CE12BA">
        <w:rPr>
          <w:bCs/>
        </w:rPr>
        <w:t xml:space="preserve">Naylor, R.L., et al. Dietary preferences drive the demand for blue foods. </w:t>
      </w:r>
      <w:r w:rsidRPr="00CE12BA">
        <w:rPr>
          <w:bCs/>
          <w:i/>
          <w:iCs/>
        </w:rPr>
        <w:t>Nature Communications</w:t>
      </w:r>
      <w:r w:rsidRPr="00CE12BA">
        <w:rPr>
          <w:bCs/>
        </w:rPr>
        <w:t xml:space="preserve"> (in review).</w:t>
      </w:r>
    </w:p>
    <w:p w14:paraId="17700E5B" w14:textId="77777777" w:rsidR="00CE12BA" w:rsidRPr="00CE12BA" w:rsidRDefault="00CE12BA" w:rsidP="00CE12BA">
      <w:pPr>
        <w:numPr>
          <w:ilvl w:val="0"/>
          <w:numId w:val="1"/>
        </w:numPr>
        <w:spacing w:line="276" w:lineRule="auto"/>
        <w:rPr>
          <w:lang w:val="en-GB"/>
        </w:rPr>
      </w:pPr>
      <w:r w:rsidRPr="00CE12BA">
        <w:rPr>
          <w:lang w:val="en-GB"/>
        </w:rPr>
        <w:t xml:space="preserve">Global Nutrition Report. </w:t>
      </w:r>
      <w:r w:rsidRPr="00CE12BA">
        <w:rPr>
          <w:i/>
          <w:lang w:val="en-GB"/>
        </w:rPr>
        <w:t>Action on Equity to End Malnutrition</w:t>
      </w:r>
      <w:r w:rsidRPr="00CE12BA">
        <w:rPr>
          <w:lang w:val="en-GB"/>
        </w:rPr>
        <w:t xml:space="preserve"> (Development Initiatives, 2020).</w:t>
      </w:r>
    </w:p>
    <w:p w14:paraId="40E3656B" w14:textId="77777777" w:rsidR="00CE12BA" w:rsidRPr="00CE12BA" w:rsidRDefault="00CE12BA" w:rsidP="00CE12BA">
      <w:pPr>
        <w:numPr>
          <w:ilvl w:val="0"/>
          <w:numId w:val="1"/>
        </w:numPr>
        <w:spacing w:line="276" w:lineRule="auto"/>
      </w:pPr>
      <w:r w:rsidRPr="00CE12BA">
        <w:t xml:space="preserve">Vermeulen, S. J., Park, T., Khoury, C. K. &amp; </w:t>
      </w:r>
      <w:proofErr w:type="spellStart"/>
      <w:r w:rsidRPr="00CE12BA">
        <w:t>Béné</w:t>
      </w:r>
      <w:proofErr w:type="spellEnd"/>
      <w:r w:rsidRPr="00CE12BA">
        <w:t xml:space="preserve">, C. Changing diets and the transformation of the global food system. </w:t>
      </w:r>
      <w:r w:rsidRPr="00CE12BA">
        <w:rPr>
          <w:i/>
          <w:iCs/>
        </w:rPr>
        <w:t>Ann. N. Y. Acad. Sci.</w:t>
      </w:r>
      <w:r w:rsidRPr="00CE12BA">
        <w:t xml:space="preserve"> </w:t>
      </w:r>
      <w:r w:rsidRPr="00CE12BA">
        <w:rPr>
          <w:b/>
          <w:bCs/>
        </w:rPr>
        <w:t>1478</w:t>
      </w:r>
      <w:r w:rsidRPr="00CE12BA">
        <w:t>, 3–17 (2020).</w:t>
      </w:r>
    </w:p>
    <w:p w14:paraId="6EB681BA" w14:textId="77777777" w:rsidR="00CE12BA" w:rsidRPr="00CE12BA" w:rsidRDefault="00CE12BA" w:rsidP="00CE12BA">
      <w:pPr>
        <w:numPr>
          <w:ilvl w:val="0"/>
          <w:numId w:val="1"/>
        </w:numPr>
        <w:spacing w:line="276" w:lineRule="auto"/>
        <w:rPr>
          <w:lang w:val="en-GB"/>
        </w:rPr>
      </w:pPr>
      <w:r w:rsidRPr="00CE12BA">
        <w:rPr>
          <w:lang w:val="en-GB"/>
        </w:rPr>
        <w:t xml:space="preserve">Murray, C. J. L. </w:t>
      </w:r>
      <w:r w:rsidRPr="00CE12BA">
        <w:rPr>
          <w:iCs/>
          <w:lang w:val="en-GB"/>
        </w:rPr>
        <w:t>et al.</w:t>
      </w:r>
      <w:r w:rsidRPr="00CE12BA">
        <w:rPr>
          <w:lang w:val="en-GB"/>
        </w:rPr>
        <w:t xml:space="preserve"> Global burden of 87 risk factors in 204 countries and territories, 1990–2019: a systematic analysis for the Global Burden of Disease Study 2019. </w:t>
      </w:r>
      <w:r w:rsidRPr="00CE12BA">
        <w:rPr>
          <w:i/>
          <w:iCs/>
          <w:lang w:val="en-GB"/>
        </w:rPr>
        <w:t>Lancet Br. Ed.</w:t>
      </w:r>
      <w:r w:rsidRPr="00CE12BA">
        <w:rPr>
          <w:lang w:val="en-GB"/>
        </w:rPr>
        <w:t xml:space="preserve"> </w:t>
      </w:r>
      <w:r w:rsidRPr="00CE12BA">
        <w:rPr>
          <w:b/>
          <w:bCs/>
          <w:lang w:val="en-GB"/>
        </w:rPr>
        <w:t>396</w:t>
      </w:r>
      <w:r w:rsidRPr="00CE12BA">
        <w:rPr>
          <w:lang w:val="en-GB"/>
        </w:rPr>
        <w:t>, 1223–1249 (2020).</w:t>
      </w:r>
    </w:p>
    <w:p w14:paraId="6A9B9DD3" w14:textId="77777777" w:rsidR="00CE12BA" w:rsidRPr="00CE12BA" w:rsidRDefault="00CE12BA" w:rsidP="00CE12BA">
      <w:pPr>
        <w:numPr>
          <w:ilvl w:val="0"/>
          <w:numId w:val="1"/>
        </w:numPr>
        <w:spacing w:line="276" w:lineRule="auto"/>
      </w:pPr>
      <w:r w:rsidRPr="00CE12BA">
        <w:t xml:space="preserve">Isaacs, M. The humble sardine (small </w:t>
      </w:r>
      <w:proofErr w:type="spellStart"/>
      <w:r w:rsidRPr="00CE12BA">
        <w:t>pelagics</w:t>
      </w:r>
      <w:proofErr w:type="spellEnd"/>
      <w:r w:rsidRPr="00CE12BA">
        <w:t xml:space="preserve">): fish as food or fodder. </w:t>
      </w:r>
      <w:r w:rsidRPr="00CE12BA">
        <w:rPr>
          <w:i/>
          <w:iCs/>
        </w:rPr>
        <w:t xml:space="preserve">Agric. Food </w:t>
      </w:r>
      <w:proofErr w:type="spellStart"/>
      <w:r w:rsidRPr="00CE12BA">
        <w:rPr>
          <w:i/>
          <w:iCs/>
        </w:rPr>
        <w:t>Secur</w:t>
      </w:r>
      <w:proofErr w:type="spellEnd"/>
      <w:r w:rsidRPr="00CE12BA">
        <w:rPr>
          <w:i/>
          <w:iCs/>
        </w:rPr>
        <w:t>.</w:t>
      </w:r>
      <w:r w:rsidRPr="00CE12BA">
        <w:t xml:space="preserve"> </w:t>
      </w:r>
      <w:r w:rsidRPr="00CE12BA">
        <w:rPr>
          <w:b/>
          <w:bCs/>
        </w:rPr>
        <w:t>5</w:t>
      </w:r>
      <w:r w:rsidRPr="00CE12BA">
        <w:t>, (2016).</w:t>
      </w:r>
    </w:p>
    <w:p w14:paraId="6F029F29" w14:textId="77777777" w:rsidR="00CE12BA" w:rsidRPr="00CE12BA" w:rsidRDefault="00CE12BA" w:rsidP="00CE12BA">
      <w:pPr>
        <w:numPr>
          <w:ilvl w:val="0"/>
          <w:numId w:val="1"/>
        </w:numPr>
        <w:spacing w:line="276" w:lineRule="auto"/>
        <w:rPr>
          <w:lang w:val="en-GB"/>
        </w:rPr>
      </w:pPr>
      <w:r w:rsidRPr="00CE12BA">
        <w:rPr>
          <w:lang w:val="en-GB"/>
        </w:rPr>
        <w:lastRenderedPageBreak/>
        <w:t xml:space="preserve">Bernstein, A. S., </w:t>
      </w:r>
      <w:proofErr w:type="spellStart"/>
      <w:r w:rsidRPr="00CE12BA">
        <w:rPr>
          <w:lang w:val="en-GB"/>
        </w:rPr>
        <w:t>Oken</w:t>
      </w:r>
      <w:proofErr w:type="spellEnd"/>
      <w:r w:rsidRPr="00CE12BA">
        <w:rPr>
          <w:lang w:val="en-GB"/>
        </w:rPr>
        <w:t xml:space="preserve">, E. &amp; de Ferranti, S. Fish, shellfish, and children’s health: an assessment of benefits, risks, and sustainability. </w:t>
      </w:r>
      <w:proofErr w:type="spellStart"/>
      <w:r w:rsidRPr="00CE12BA">
        <w:rPr>
          <w:i/>
          <w:iCs/>
          <w:lang w:val="en-GB"/>
        </w:rPr>
        <w:t>Pediatr</w:t>
      </w:r>
      <w:proofErr w:type="spellEnd"/>
      <w:r w:rsidRPr="00CE12BA">
        <w:rPr>
          <w:i/>
          <w:iCs/>
          <w:lang w:val="en-GB"/>
        </w:rPr>
        <w:t xml:space="preserve">. </w:t>
      </w:r>
      <w:proofErr w:type="spellStart"/>
      <w:r w:rsidRPr="00CE12BA">
        <w:rPr>
          <w:i/>
          <w:iCs/>
          <w:lang w:val="en-GB"/>
        </w:rPr>
        <w:t>Evanst</w:t>
      </w:r>
      <w:proofErr w:type="spellEnd"/>
      <w:r w:rsidRPr="00CE12BA">
        <w:rPr>
          <w:i/>
          <w:iCs/>
          <w:lang w:val="en-GB"/>
        </w:rPr>
        <w:t>.</w:t>
      </w:r>
      <w:r w:rsidRPr="00CE12BA">
        <w:rPr>
          <w:lang w:val="en-GB"/>
        </w:rPr>
        <w:t xml:space="preserve"> </w:t>
      </w:r>
      <w:r w:rsidRPr="00CE12BA">
        <w:rPr>
          <w:b/>
          <w:bCs/>
          <w:lang w:val="en-GB"/>
        </w:rPr>
        <w:t>143</w:t>
      </w:r>
      <w:r w:rsidRPr="00CE12BA">
        <w:rPr>
          <w:lang w:val="en-GB"/>
        </w:rPr>
        <w:t>, e20190999 (2019).</w:t>
      </w:r>
    </w:p>
    <w:p w14:paraId="52A0DD3B" w14:textId="77777777" w:rsidR="00CE12BA" w:rsidRPr="00CE12BA" w:rsidRDefault="00CE12BA" w:rsidP="00CE12BA">
      <w:pPr>
        <w:numPr>
          <w:ilvl w:val="0"/>
          <w:numId w:val="1"/>
        </w:numPr>
        <w:spacing w:line="276" w:lineRule="auto"/>
        <w:rPr>
          <w:lang w:val="en-GB"/>
        </w:rPr>
      </w:pPr>
      <w:r w:rsidRPr="00CE12BA">
        <w:rPr>
          <w:lang w:val="en-GB"/>
        </w:rPr>
        <w:t xml:space="preserve">Bennett, A. et al. Recognize fish as food in policy discourse and development funding. </w:t>
      </w:r>
      <w:proofErr w:type="spellStart"/>
      <w:r w:rsidRPr="00CE12BA">
        <w:rPr>
          <w:i/>
          <w:lang w:val="en-GB"/>
        </w:rPr>
        <w:t>Ambio</w:t>
      </w:r>
      <w:proofErr w:type="spellEnd"/>
      <w:r w:rsidRPr="00CE12BA">
        <w:rPr>
          <w:lang w:val="en-GB"/>
        </w:rPr>
        <w:t xml:space="preserve"> (2021). h</w:t>
      </w:r>
      <w:r w:rsidRPr="00CE12BA">
        <w:t>ttps://doi.org/10.1007/s13280-020-01451-4</w:t>
      </w:r>
    </w:p>
    <w:p w14:paraId="00540BA9" w14:textId="77777777" w:rsidR="00CE12BA" w:rsidRPr="00CE12BA" w:rsidRDefault="00CE12BA" w:rsidP="00CE12BA">
      <w:pPr>
        <w:numPr>
          <w:ilvl w:val="0"/>
          <w:numId w:val="1"/>
        </w:numPr>
        <w:spacing w:line="276" w:lineRule="auto"/>
        <w:rPr>
          <w:lang w:val="en-GB"/>
        </w:rPr>
      </w:pPr>
      <w:proofErr w:type="spellStart"/>
      <w:r w:rsidRPr="00CE12BA">
        <w:rPr>
          <w:lang w:val="en-GB"/>
        </w:rPr>
        <w:t>Karapanagiotidis</w:t>
      </w:r>
      <w:proofErr w:type="spellEnd"/>
      <w:r w:rsidRPr="00CE12BA">
        <w:rPr>
          <w:lang w:val="en-GB"/>
        </w:rPr>
        <w:t xml:space="preserve">, I. T., Bell, M. V., Little, D. C., </w:t>
      </w:r>
      <w:proofErr w:type="spellStart"/>
      <w:r w:rsidRPr="00CE12BA">
        <w:rPr>
          <w:lang w:val="en-GB"/>
        </w:rPr>
        <w:t>Yakupitiyage</w:t>
      </w:r>
      <w:proofErr w:type="spellEnd"/>
      <w:r w:rsidRPr="00CE12BA">
        <w:rPr>
          <w:lang w:val="en-GB"/>
        </w:rPr>
        <w:t xml:space="preserve">, A. &amp; </w:t>
      </w:r>
      <w:proofErr w:type="spellStart"/>
      <w:r w:rsidRPr="00CE12BA">
        <w:rPr>
          <w:lang w:val="en-GB"/>
        </w:rPr>
        <w:t>Rakshit</w:t>
      </w:r>
      <w:proofErr w:type="spellEnd"/>
      <w:r w:rsidRPr="00CE12BA">
        <w:rPr>
          <w:lang w:val="en-GB"/>
        </w:rPr>
        <w:t xml:space="preserve">, S. K. Polyunsaturated fatty acid content of wild and farmed tilapias in Thailand:  effect of aquaculture practices and implications for human nutrition. </w:t>
      </w:r>
      <w:r w:rsidRPr="00CE12BA">
        <w:rPr>
          <w:i/>
          <w:iCs/>
          <w:lang w:val="en-GB"/>
        </w:rPr>
        <w:t>J. Agric. Food Chem.</w:t>
      </w:r>
      <w:r w:rsidRPr="00CE12BA">
        <w:rPr>
          <w:lang w:val="en-GB"/>
        </w:rPr>
        <w:t xml:space="preserve"> </w:t>
      </w:r>
      <w:r w:rsidRPr="00CE12BA">
        <w:rPr>
          <w:b/>
          <w:bCs/>
          <w:lang w:val="en-GB"/>
        </w:rPr>
        <w:t>54</w:t>
      </w:r>
      <w:r w:rsidRPr="00CE12BA">
        <w:rPr>
          <w:lang w:val="en-GB"/>
        </w:rPr>
        <w:t>, 4304–4310 (2006).</w:t>
      </w:r>
    </w:p>
    <w:p w14:paraId="33500319" w14:textId="77777777" w:rsidR="00CE12BA" w:rsidRPr="00CE12BA" w:rsidRDefault="00CE12BA" w:rsidP="00CE12BA">
      <w:pPr>
        <w:numPr>
          <w:ilvl w:val="0"/>
          <w:numId w:val="1"/>
        </w:numPr>
        <w:spacing w:line="276" w:lineRule="auto"/>
        <w:rPr>
          <w:lang w:val="en-GB"/>
        </w:rPr>
      </w:pPr>
      <w:proofErr w:type="spellStart"/>
      <w:r w:rsidRPr="00CE12BA">
        <w:rPr>
          <w:lang w:val="en-GB"/>
        </w:rPr>
        <w:t>Gelcich</w:t>
      </w:r>
      <w:proofErr w:type="spellEnd"/>
      <w:r w:rsidRPr="00CE12BA">
        <w:rPr>
          <w:lang w:val="en-GB"/>
        </w:rPr>
        <w:t xml:space="preserve">, S. et al. Challenges and opportunities for small-scale actors in aquatic food systems. </w:t>
      </w:r>
      <w:r w:rsidRPr="00CE12BA">
        <w:rPr>
          <w:i/>
          <w:lang w:val="en-GB"/>
        </w:rPr>
        <w:t>Nature Food</w:t>
      </w:r>
      <w:r w:rsidRPr="00CE12BA">
        <w:rPr>
          <w:lang w:val="en-GB"/>
        </w:rPr>
        <w:t xml:space="preserve"> (In review).</w:t>
      </w:r>
    </w:p>
    <w:p w14:paraId="1F93B279" w14:textId="77777777" w:rsidR="00BC1295" w:rsidRPr="00CE12BA" w:rsidRDefault="00CE12BA" w:rsidP="00CE12BA">
      <w:pPr>
        <w:numPr>
          <w:ilvl w:val="0"/>
          <w:numId w:val="1"/>
        </w:numPr>
        <w:spacing w:line="276" w:lineRule="auto"/>
      </w:pPr>
      <w:proofErr w:type="spellStart"/>
      <w:r w:rsidRPr="00CE12BA">
        <w:t>Gephart</w:t>
      </w:r>
      <w:proofErr w:type="spellEnd"/>
      <w:r w:rsidRPr="00CE12BA">
        <w:t xml:space="preserve">, J. A. et al. Environmental performance of blue foods. </w:t>
      </w:r>
      <w:r w:rsidRPr="00CE12BA">
        <w:rPr>
          <w:i/>
          <w:iCs/>
        </w:rPr>
        <w:t>Nature</w:t>
      </w:r>
      <w:r w:rsidRPr="00CE12BA">
        <w:t>. In review.</w:t>
      </w:r>
    </w:p>
    <w:p w14:paraId="00328C66" w14:textId="77777777" w:rsidR="00CE12BA" w:rsidRPr="00CE12BA" w:rsidRDefault="00CE12BA" w:rsidP="00CE12BA">
      <w:pPr>
        <w:numPr>
          <w:ilvl w:val="0"/>
          <w:numId w:val="1"/>
        </w:numPr>
        <w:spacing w:line="276" w:lineRule="auto"/>
        <w:rPr>
          <w:lang w:val="en-GB"/>
        </w:rPr>
      </w:pPr>
      <w:r w:rsidRPr="00CE12BA">
        <w:rPr>
          <w:lang w:val="en-GB"/>
        </w:rPr>
        <w:t xml:space="preserve">Belton, B. </w:t>
      </w:r>
      <w:r w:rsidRPr="00CE12BA">
        <w:rPr>
          <w:iCs/>
          <w:lang w:val="en-GB"/>
        </w:rPr>
        <w:t>et al.</w:t>
      </w:r>
      <w:r w:rsidRPr="00CE12BA">
        <w:rPr>
          <w:lang w:val="en-GB"/>
        </w:rPr>
        <w:t xml:space="preserve"> Farming fish in the sea will not nourish the world. </w:t>
      </w:r>
      <w:r w:rsidRPr="00CE12BA">
        <w:rPr>
          <w:i/>
          <w:iCs/>
          <w:lang w:val="en-GB"/>
        </w:rPr>
        <w:t xml:space="preserve">Nat. </w:t>
      </w:r>
      <w:proofErr w:type="spellStart"/>
      <w:r w:rsidRPr="00CE12BA">
        <w:rPr>
          <w:i/>
          <w:iCs/>
          <w:lang w:val="en-GB"/>
        </w:rPr>
        <w:t>Commun</w:t>
      </w:r>
      <w:proofErr w:type="spellEnd"/>
      <w:r w:rsidRPr="00CE12BA">
        <w:rPr>
          <w:i/>
          <w:iCs/>
          <w:lang w:val="en-GB"/>
        </w:rPr>
        <w:t>.</w:t>
      </w:r>
      <w:r w:rsidRPr="00CE12BA">
        <w:rPr>
          <w:lang w:val="en-GB"/>
        </w:rPr>
        <w:t xml:space="preserve"> </w:t>
      </w:r>
      <w:r w:rsidRPr="00CE12BA">
        <w:rPr>
          <w:b/>
          <w:bCs/>
          <w:lang w:val="en-GB"/>
        </w:rPr>
        <w:t>11</w:t>
      </w:r>
      <w:r w:rsidRPr="00CE12BA">
        <w:rPr>
          <w:lang w:val="en-GB"/>
        </w:rPr>
        <w:t>, 5804–5804 (2020).</w:t>
      </w:r>
    </w:p>
    <w:p w14:paraId="2E40E0A0" w14:textId="77777777" w:rsidR="00CE12BA" w:rsidRPr="00CE12BA" w:rsidRDefault="00CE12BA" w:rsidP="00CE12BA">
      <w:pPr>
        <w:numPr>
          <w:ilvl w:val="0"/>
          <w:numId w:val="1"/>
        </w:numPr>
        <w:spacing w:line="276" w:lineRule="auto"/>
        <w:rPr>
          <w:lang w:val="en-GB"/>
        </w:rPr>
      </w:pPr>
      <w:proofErr w:type="spellStart"/>
      <w:r w:rsidRPr="00CE12BA">
        <w:rPr>
          <w:lang w:val="en-GB"/>
        </w:rPr>
        <w:t>Gephart</w:t>
      </w:r>
      <w:proofErr w:type="spellEnd"/>
      <w:r w:rsidRPr="00CE12BA">
        <w:rPr>
          <w:lang w:val="en-GB"/>
        </w:rPr>
        <w:t xml:space="preserve">, J. A. </w:t>
      </w:r>
      <w:r w:rsidRPr="00CE12BA">
        <w:rPr>
          <w:iCs/>
          <w:lang w:val="en-GB"/>
        </w:rPr>
        <w:t>et al</w:t>
      </w:r>
      <w:r w:rsidRPr="00CE12BA">
        <w:rPr>
          <w:i/>
          <w:iCs/>
          <w:lang w:val="en-GB"/>
        </w:rPr>
        <w:t>.</w:t>
      </w:r>
      <w:r w:rsidRPr="00CE12BA">
        <w:rPr>
          <w:lang w:val="en-GB"/>
        </w:rPr>
        <w:t xml:space="preserve"> Scenarios for global aquaculture and its role in human nutrition. </w:t>
      </w:r>
      <w:r w:rsidRPr="00CE12BA">
        <w:rPr>
          <w:i/>
          <w:iCs/>
          <w:lang w:val="en-GB"/>
        </w:rPr>
        <w:t xml:space="preserve">Rev. Fish. Sci. </w:t>
      </w:r>
      <w:proofErr w:type="spellStart"/>
      <w:r w:rsidRPr="00CE12BA">
        <w:rPr>
          <w:i/>
          <w:iCs/>
          <w:lang w:val="en-GB"/>
        </w:rPr>
        <w:t>Aquac</w:t>
      </w:r>
      <w:proofErr w:type="spellEnd"/>
      <w:r w:rsidRPr="00CE12BA">
        <w:rPr>
          <w:i/>
          <w:iCs/>
          <w:lang w:val="en-GB"/>
        </w:rPr>
        <w:t>.</w:t>
      </w:r>
      <w:r w:rsidRPr="00CE12BA">
        <w:rPr>
          <w:lang w:val="en-GB"/>
        </w:rPr>
        <w:t xml:space="preserve"> 1–17 (2020).</w:t>
      </w:r>
    </w:p>
    <w:p w14:paraId="09F61D1E" w14:textId="77777777" w:rsidR="00CE12BA" w:rsidRPr="00CE12BA" w:rsidRDefault="00CE12BA" w:rsidP="00CE12BA">
      <w:pPr>
        <w:numPr>
          <w:ilvl w:val="0"/>
          <w:numId w:val="1"/>
        </w:numPr>
        <w:spacing w:line="276" w:lineRule="auto"/>
        <w:rPr>
          <w:lang w:val="en-GB"/>
        </w:rPr>
      </w:pPr>
      <w:r w:rsidRPr="00CE12BA">
        <w:rPr>
          <w:lang w:val="en-GB"/>
        </w:rPr>
        <w:t xml:space="preserve">Borg, B. </w:t>
      </w:r>
      <w:r w:rsidRPr="00CE12BA">
        <w:rPr>
          <w:iCs/>
          <w:lang w:val="en-GB"/>
        </w:rPr>
        <w:t>et al.</w:t>
      </w:r>
      <w:r w:rsidRPr="00CE12BA">
        <w:rPr>
          <w:lang w:val="en-GB"/>
        </w:rPr>
        <w:t xml:space="preserve"> Development and testing of locally-produced ready-to-use therapeutic and supplementary foods (RUTFs and RUSFs) in Cambodia: lessons learned. </w:t>
      </w:r>
      <w:r w:rsidRPr="00CE12BA">
        <w:rPr>
          <w:i/>
          <w:iCs/>
          <w:lang w:val="en-GB"/>
        </w:rPr>
        <w:t>BMC Public Health</w:t>
      </w:r>
      <w:r w:rsidRPr="00CE12BA">
        <w:rPr>
          <w:lang w:val="en-GB"/>
        </w:rPr>
        <w:t xml:space="preserve"> </w:t>
      </w:r>
      <w:r w:rsidRPr="00CE12BA">
        <w:rPr>
          <w:b/>
          <w:bCs/>
          <w:lang w:val="en-GB"/>
        </w:rPr>
        <w:t>19</w:t>
      </w:r>
      <w:r w:rsidRPr="00CE12BA">
        <w:rPr>
          <w:lang w:val="en-GB"/>
        </w:rPr>
        <w:t>, 1200–1200 (2019).</w:t>
      </w:r>
    </w:p>
    <w:p w14:paraId="41C7B23C" w14:textId="77777777" w:rsidR="00CE12BA" w:rsidRPr="00CE12BA" w:rsidRDefault="00CE12BA" w:rsidP="00CE12BA">
      <w:pPr>
        <w:numPr>
          <w:ilvl w:val="0"/>
          <w:numId w:val="1"/>
        </w:numPr>
        <w:spacing w:line="276" w:lineRule="auto"/>
        <w:rPr>
          <w:lang w:val="en-GB"/>
        </w:rPr>
      </w:pPr>
      <w:proofErr w:type="spellStart"/>
      <w:r w:rsidRPr="00CE12BA">
        <w:rPr>
          <w:lang w:val="en-GB"/>
        </w:rPr>
        <w:t>Bogard</w:t>
      </w:r>
      <w:proofErr w:type="spellEnd"/>
      <w:r w:rsidRPr="00CE12BA">
        <w:rPr>
          <w:lang w:val="en-GB"/>
        </w:rPr>
        <w:t>, J. R. et al. Inclusion of small indigenous fish improves nutritional quality during the first 1000 days. </w:t>
      </w:r>
      <w:r w:rsidRPr="00CE12BA">
        <w:rPr>
          <w:i/>
          <w:iCs/>
          <w:lang w:val="en-GB"/>
        </w:rPr>
        <w:t xml:space="preserve">Food </w:t>
      </w:r>
      <w:proofErr w:type="spellStart"/>
      <w:r w:rsidRPr="00CE12BA">
        <w:rPr>
          <w:i/>
          <w:iCs/>
          <w:lang w:val="en-GB"/>
        </w:rPr>
        <w:t>Nutr</w:t>
      </w:r>
      <w:proofErr w:type="spellEnd"/>
      <w:r w:rsidRPr="00CE12BA">
        <w:rPr>
          <w:i/>
          <w:iCs/>
          <w:lang w:val="en-GB"/>
        </w:rPr>
        <w:t>. Bull. </w:t>
      </w:r>
      <w:r w:rsidRPr="00CE12BA">
        <w:rPr>
          <w:b/>
          <w:bCs/>
          <w:lang w:val="en-GB"/>
        </w:rPr>
        <w:t>36, </w:t>
      </w:r>
      <w:r w:rsidRPr="00CE12BA">
        <w:rPr>
          <w:lang w:val="en-GB"/>
        </w:rPr>
        <w:t>276-289 (2015).</w:t>
      </w:r>
    </w:p>
    <w:p w14:paraId="250D7354" w14:textId="77777777" w:rsidR="00CE12BA" w:rsidRPr="00CE12BA" w:rsidRDefault="00CE12BA" w:rsidP="00CE12BA">
      <w:pPr>
        <w:numPr>
          <w:ilvl w:val="0"/>
          <w:numId w:val="1"/>
        </w:numPr>
        <w:spacing w:line="276" w:lineRule="auto"/>
      </w:pPr>
      <w:r w:rsidRPr="00CE12BA">
        <w:t>The CFS voluntary guidelines on food systems and nutrition (</w:t>
      </w:r>
      <w:proofErr w:type="spellStart"/>
      <w:r w:rsidRPr="00CE12BA">
        <w:t>VGFSyN</w:t>
      </w:r>
      <w:proofErr w:type="spellEnd"/>
      <w:r w:rsidRPr="00CE12BA">
        <w:t>). CFS 2021/47/7/Rev.1. http://www.fao.org/3/ne982en/ne982en.pdf.</w:t>
      </w:r>
    </w:p>
    <w:p w14:paraId="100E1497" w14:textId="77777777" w:rsidR="00CE12BA" w:rsidRPr="00CE12BA" w:rsidRDefault="00CE12BA" w:rsidP="00CE12BA">
      <w:pPr>
        <w:numPr>
          <w:ilvl w:val="0"/>
          <w:numId w:val="1"/>
        </w:numPr>
        <w:spacing w:line="276" w:lineRule="auto"/>
        <w:rPr>
          <w:lang w:val="en-GB"/>
        </w:rPr>
      </w:pPr>
      <w:proofErr w:type="spellStart"/>
      <w:r w:rsidRPr="00CE12BA">
        <w:rPr>
          <w:lang w:val="en-GB"/>
        </w:rPr>
        <w:t>Fluet</w:t>
      </w:r>
      <w:proofErr w:type="spellEnd"/>
      <w:r w:rsidRPr="00CE12BA">
        <w:rPr>
          <w:lang w:val="en-GB"/>
        </w:rPr>
        <w:t xml:space="preserve">-Chouinard, E., </w:t>
      </w:r>
      <w:proofErr w:type="spellStart"/>
      <w:r w:rsidRPr="00CE12BA">
        <w:rPr>
          <w:lang w:val="en-GB"/>
        </w:rPr>
        <w:t>Funge</w:t>
      </w:r>
      <w:proofErr w:type="spellEnd"/>
      <w:r w:rsidRPr="00CE12BA">
        <w:rPr>
          <w:lang w:val="en-GB"/>
        </w:rPr>
        <w:t xml:space="preserve">-Smith, S. &amp; McIntyre, P. B. Global hidden harvest of freshwater fish revealed by household surveys. </w:t>
      </w:r>
      <w:r w:rsidRPr="00CE12BA">
        <w:rPr>
          <w:i/>
          <w:iCs/>
          <w:lang w:val="en-GB"/>
        </w:rPr>
        <w:t>Proc. Natl. Acad. Sci. U.S.A.</w:t>
      </w:r>
      <w:r w:rsidRPr="00CE12BA">
        <w:rPr>
          <w:lang w:val="en-GB"/>
        </w:rPr>
        <w:t xml:space="preserve"> </w:t>
      </w:r>
      <w:r w:rsidRPr="00CE12BA">
        <w:rPr>
          <w:b/>
          <w:bCs/>
          <w:lang w:val="en-GB"/>
        </w:rPr>
        <w:t>115</w:t>
      </w:r>
      <w:r w:rsidRPr="00CE12BA">
        <w:rPr>
          <w:lang w:val="en-GB"/>
        </w:rPr>
        <w:t>, 7623–7628 (2018).</w:t>
      </w:r>
    </w:p>
    <w:p w14:paraId="0738ABBE" w14:textId="77777777" w:rsidR="00CE12BA" w:rsidRPr="00CE12BA" w:rsidRDefault="00CE12BA" w:rsidP="00CE12BA">
      <w:pPr>
        <w:numPr>
          <w:ilvl w:val="0"/>
          <w:numId w:val="1"/>
        </w:numPr>
        <w:spacing w:line="276" w:lineRule="auto"/>
        <w:rPr>
          <w:lang w:val="en-GB"/>
        </w:rPr>
      </w:pPr>
      <w:proofErr w:type="spellStart"/>
      <w:r w:rsidRPr="00CE12BA">
        <w:rPr>
          <w:lang w:val="en-GB"/>
        </w:rPr>
        <w:t>Dekkers</w:t>
      </w:r>
      <w:proofErr w:type="spellEnd"/>
      <w:r w:rsidRPr="00CE12BA">
        <w:rPr>
          <w:lang w:val="en-GB"/>
        </w:rPr>
        <w:t xml:space="preserve">, A. L., </w:t>
      </w:r>
      <w:proofErr w:type="spellStart"/>
      <w:r w:rsidRPr="00CE12BA">
        <w:rPr>
          <w:lang w:val="en-GB"/>
        </w:rPr>
        <w:t>Verkaik-Kloosterman</w:t>
      </w:r>
      <w:proofErr w:type="spellEnd"/>
      <w:r w:rsidRPr="00CE12BA">
        <w:rPr>
          <w:lang w:val="en-GB"/>
        </w:rPr>
        <w:t xml:space="preserve">, J., van Rossum, C. T. &amp; </w:t>
      </w:r>
      <w:proofErr w:type="spellStart"/>
      <w:r w:rsidRPr="00CE12BA">
        <w:rPr>
          <w:lang w:val="en-GB"/>
        </w:rPr>
        <w:t>Ocké</w:t>
      </w:r>
      <w:proofErr w:type="spellEnd"/>
      <w:r w:rsidRPr="00CE12BA">
        <w:rPr>
          <w:lang w:val="en-GB"/>
        </w:rPr>
        <w:t xml:space="preserve">, M. C. SPADE, a new statistical program to estimate habitual dietary intake from multiple food sources and dietary supplements. </w:t>
      </w:r>
      <w:r w:rsidRPr="00CE12BA">
        <w:rPr>
          <w:i/>
          <w:iCs/>
          <w:lang w:val="en-GB"/>
        </w:rPr>
        <w:t xml:space="preserve">J. </w:t>
      </w:r>
      <w:proofErr w:type="spellStart"/>
      <w:r w:rsidRPr="00CE12BA">
        <w:rPr>
          <w:i/>
          <w:iCs/>
          <w:lang w:val="en-GB"/>
        </w:rPr>
        <w:t>Nutr</w:t>
      </w:r>
      <w:proofErr w:type="spellEnd"/>
      <w:r w:rsidRPr="00CE12BA">
        <w:rPr>
          <w:i/>
          <w:iCs/>
          <w:lang w:val="en-GB"/>
        </w:rPr>
        <w:t>.</w:t>
      </w:r>
      <w:r w:rsidRPr="00CE12BA">
        <w:rPr>
          <w:lang w:val="en-GB"/>
        </w:rPr>
        <w:t xml:space="preserve"> </w:t>
      </w:r>
      <w:r w:rsidRPr="00CE12BA">
        <w:rPr>
          <w:b/>
          <w:bCs/>
          <w:lang w:val="en-GB"/>
        </w:rPr>
        <w:t>144</w:t>
      </w:r>
      <w:r w:rsidRPr="00CE12BA">
        <w:rPr>
          <w:lang w:val="en-GB"/>
        </w:rPr>
        <w:t>, 2083–2091 (2014).</w:t>
      </w:r>
    </w:p>
    <w:p w14:paraId="2421450F" w14:textId="77777777" w:rsidR="00CE12BA" w:rsidRPr="00CE12BA" w:rsidRDefault="00CE12BA" w:rsidP="00CE12BA">
      <w:pPr>
        <w:numPr>
          <w:ilvl w:val="0"/>
          <w:numId w:val="1"/>
        </w:numPr>
        <w:spacing w:line="276" w:lineRule="auto"/>
        <w:rPr>
          <w:lang w:val="en-GB"/>
        </w:rPr>
      </w:pPr>
      <w:proofErr w:type="spellStart"/>
      <w:r w:rsidRPr="00CE12BA">
        <w:rPr>
          <w:lang w:val="en-GB"/>
        </w:rPr>
        <w:t>Delignette</w:t>
      </w:r>
      <w:proofErr w:type="spellEnd"/>
      <w:r w:rsidRPr="00CE12BA">
        <w:rPr>
          <w:lang w:val="en-GB"/>
        </w:rPr>
        <w:t xml:space="preserve">-Muller, M. L. &amp; </w:t>
      </w:r>
      <w:proofErr w:type="spellStart"/>
      <w:r w:rsidRPr="00CE12BA">
        <w:rPr>
          <w:lang w:val="en-GB"/>
        </w:rPr>
        <w:t>Dutang</w:t>
      </w:r>
      <w:proofErr w:type="spellEnd"/>
      <w:r w:rsidRPr="00CE12BA">
        <w:rPr>
          <w:lang w:val="en-GB"/>
        </w:rPr>
        <w:t xml:space="preserve">, C. </w:t>
      </w:r>
      <w:proofErr w:type="spellStart"/>
      <w:r w:rsidRPr="00CE12BA">
        <w:rPr>
          <w:lang w:val="en-GB"/>
        </w:rPr>
        <w:t>fitdistrplus</w:t>
      </w:r>
      <w:proofErr w:type="spellEnd"/>
      <w:r w:rsidRPr="00CE12BA">
        <w:rPr>
          <w:lang w:val="en-GB"/>
        </w:rPr>
        <w:t xml:space="preserve">: An R package for fitting distributions. </w:t>
      </w:r>
      <w:r w:rsidRPr="00CE12BA">
        <w:rPr>
          <w:i/>
          <w:iCs/>
          <w:lang w:val="en-GB"/>
        </w:rPr>
        <w:t xml:space="preserve">J. Stat. </w:t>
      </w:r>
      <w:proofErr w:type="spellStart"/>
      <w:r w:rsidRPr="00CE12BA">
        <w:rPr>
          <w:i/>
          <w:iCs/>
          <w:lang w:val="en-GB"/>
        </w:rPr>
        <w:t>Softw</w:t>
      </w:r>
      <w:proofErr w:type="spellEnd"/>
      <w:r w:rsidRPr="00CE12BA">
        <w:rPr>
          <w:i/>
          <w:iCs/>
          <w:lang w:val="en-GB"/>
        </w:rPr>
        <w:t>.</w:t>
      </w:r>
      <w:r w:rsidRPr="00CE12BA">
        <w:rPr>
          <w:lang w:val="en-GB"/>
        </w:rPr>
        <w:t xml:space="preserve"> </w:t>
      </w:r>
      <w:r w:rsidRPr="00CE12BA">
        <w:rPr>
          <w:b/>
          <w:bCs/>
          <w:lang w:val="en-GB"/>
        </w:rPr>
        <w:t>64</w:t>
      </w:r>
      <w:r w:rsidRPr="00CE12BA">
        <w:rPr>
          <w:lang w:val="en-GB"/>
        </w:rPr>
        <w:t>, 1–34 (2015).</w:t>
      </w:r>
    </w:p>
    <w:p w14:paraId="2B630A4C" w14:textId="77777777" w:rsidR="00CE12BA" w:rsidRPr="00CE12BA" w:rsidRDefault="00CE12BA" w:rsidP="00CE12BA">
      <w:pPr>
        <w:numPr>
          <w:ilvl w:val="0"/>
          <w:numId w:val="1"/>
        </w:numPr>
        <w:spacing w:line="276" w:lineRule="auto"/>
        <w:rPr>
          <w:lang w:val="en-GB"/>
        </w:rPr>
      </w:pPr>
      <w:r w:rsidRPr="00CE12BA">
        <w:rPr>
          <w:lang w:val="en-GB"/>
        </w:rPr>
        <w:t xml:space="preserve">Smith, M. R., Micha, R., Golden, C. D., </w:t>
      </w:r>
      <w:proofErr w:type="spellStart"/>
      <w:r w:rsidRPr="00CE12BA">
        <w:rPr>
          <w:lang w:val="en-GB"/>
        </w:rPr>
        <w:t>Mozaffarian</w:t>
      </w:r>
      <w:proofErr w:type="spellEnd"/>
      <w:r w:rsidRPr="00CE12BA">
        <w:rPr>
          <w:lang w:val="en-GB"/>
        </w:rPr>
        <w:t>, D. &amp; Myers, S. S. Global Expanded Nutrient Supply (</w:t>
      </w:r>
      <w:proofErr w:type="spellStart"/>
      <w:r w:rsidRPr="00CE12BA">
        <w:rPr>
          <w:lang w:val="en-GB"/>
        </w:rPr>
        <w:t>GENuS</w:t>
      </w:r>
      <w:proofErr w:type="spellEnd"/>
      <w:r w:rsidRPr="00CE12BA">
        <w:rPr>
          <w:lang w:val="en-GB"/>
        </w:rPr>
        <w:t xml:space="preserve">) Model: a new method for estimating the global dietary supply of nutrients. </w:t>
      </w:r>
      <w:proofErr w:type="spellStart"/>
      <w:r w:rsidRPr="00CE12BA">
        <w:rPr>
          <w:i/>
          <w:iCs/>
          <w:lang w:val="en-GB"/>
        </w:rPr>
        <w:t>PLoS</w:t>
      </w:r>
      <w:proofErr w:type="spellEnd"/>
      <w:r w:rsidRPr="00CE12BA">
        <w:rPr>
          <w:i/>
          <w:iCs/>
          <w:lang w:val="en-GB"/>
        </w:rPr>
        <w:t xml:space="preserve"> ONE</w:t>
      </w:r>
      <w:r w:rsidRPr="00CE12BA">
        <w:rPr>
          <w:lang w:val="en-GB"/>
        </w:rPr>
        <w:t xml:space="preserve"> </w:t>
      </w:r>
      <w:r w:rsidRPr="00CE12BA">
        <w:rPr>
          <w:b/>
          <w:bCs/>
          <w:lang w:val="en-GB"/>
        </w:rPr>
        <w:t>11</w:t>
      </w:r>
      <w:r w:rsidRPr="00CE12BA">
        <w:rPr>
          <w:lang w:val="en-GB"/>
        </w:rPr>
        <w:t>, e0146976 (2016).</w:t>
      </w:r>
    </w:p>
    <w:p w14:paraId="118EC1C8" w14:textId="77777777" w:rsidR="00CE12BA" w:rsidRPr="00CE12BA" w:rsidRDefault="00CE12BA" w:rsidP="00CE12BA">
      <w:pPr>
        <w:numPr>
          <w:ilvl w:val="0"/>
          <w:numId w:val="1"/>
        </w:numPr>
        <w:spacing w:line="276" w:lineRule="auto"/>
        <w:rPr>
          <w:lang w:val="en-GB"/>
        </w:rPr>
      </w:pPr>
      <w:r w:rsidRPr="00CE12BA">
        <w:rPr>
          <w:lang w:val="en-GB"/>
        </w:rPr>
        <w:t xml:space="preserve">Institute of Medicine (US) Subcommittee on Interpretation and Uses of Dietary Reference Intakes, Institute of Medicine (US) Subcommittee on Upper Reference Levels of Nutrients, &amp; Institute of Medicine (US) Standing Committee on the Scientific Evaluation of Dietary Reference Intakes. </w:t>
      </w:r>
      <w:r w:rsidRPr="00CE12BA">
        <w:rPr>
          <w:i/>
          <w:iCs/>
          <w:lang w:val="en-GB"/>
        </w:rPr>
        <w:t>Dietary Reference Intakes. Applications in Dietary Assessment</w:t>
      </w:r>
      <w:r w:rsidRPr="00CE12BA">
        <w:rPr>
          <w:lang w:val="en-GB"/>
        </w:rPr>
        <w:t xml:space="preserve"> (National Academies Press (US), Washington, DC, 2000).</w:t>
      </w:r>
    </w:p>
    <w:p w14:paraId="2CACC3AA" w14:textId="77777777" w:rsidR="00CE12BA" w:rsidRPr="00CE12BA" w:rsidRDefault="00CE12BA" w:rsidP="00CE12BA">
      <w:pPr>
        <w:numPr>
          <w:ilvl w:val="0"/>
          <w:numId w:val="1"/>
        </w:numPr>
        <w:spacing w:line="276" w:lineRule="auto"/>
        <w:rPr>
          <w:lang w:val="en-GB"/>
        </w:rPr>
      </w:pPr>
      <w:proofErr w:type="spellStart"/>
      <w:r w:rsidRPr="00CE12BA">
        <w:rPr>
          <w:lang w:val="en-GB"/>
        </w:rPr>
        <w:t>Carriquiry</w:t>
      </w:r>
      <w:proofErr w:type="spellEnd"/>
      <w:r w:rsidRPr="00CE12BA">
        <w:rPr>
          <w:lang w:val="en-GB"/>
        </w:rPr>
        <w:t xml:space="preserve">, A. L. Assessing the prevalence of nutrient inadequacy. </w:t>
      </w:r>
      <w:r w:rsidRPr="00CE12BA">
        <w:rPr>
          <w:i/>
          <w:iCs/>
          <w:lang w:val="en-GB"/>
        </w:rPr>
        <w:t xml:space="preserve">Public Health </w:t>
      </w:r>
      <w:proofErr w:type="spellStart"/>
      <w:r w:rsidRPr="00CE12BA">
        <w:rPr>
          <w:i/>
          <w:iCs/>
          <w:lang w:val="en-GB"/>
        </w:rPr>
        <w:t>Nutr</w:t>
      </w:r>
      <w:proofErr w:type="spellEnd"/>
      <w:r w:rsidRPr="00CE12BA">
        <w:rPr>
          <w:i/>
          <w:iCs/>
          <w:lang w:val="en-GB"/>
        </w:rPr>
        <w:t>.</w:t>
      </w:r>
      <w:r w:rsidRPr="00CE12BA">
        <w:rPr>
          <w:lang w:val="en-GB"/>
        </w:rPr>
        <w:t xml:space="preserve"> </w:t>
      </w:r>
      <w:r w:rsidRPr="00CE12BA">
        <w:rPr>
          <w:b/>
          <w:bCs/>
          <w:lang w:val="en-GB"/>
        </w:rPr>
        <w:t>2</w:t>
      </w:r>
      <w:r w:rsidRPr="00CE12BA">
        <w:rPr>
          <w:lang w:val="en-GB"/>
        </w:rPr>
        <w:t>, 23–34 (1999).</w:t>
      </w:r>
    </w:p>
    <w:p w14:paraId="7ADB1876" w14:textId="77777777" w:rsidR="00CE12BA" w:rsidRPr="00CE12BA" w:rsidRDefault="00CE12BA" w:rsidP="00CE12BA">
      <w:pPr>
        <w:numPr>
          <w:ilvl w:val="0"/>
          <w:numId w:val="1"/>
        </w:numPr>
        <w:spacing w:line="276" w:lineRule="auto"/>
        <w:rPr>
          <w:lang w:val="en-GB"/>
        </w:rPr>
      </w:pPr>
      <w:r w:rsidRPr="00CE12BA">
        <w:rPr>
          <w:lang w:val="en-GB"/>
        </w:rPr>
        <w:lastRenderedPageBreak/>
        <w:t>Román-</w:t>
      </w:r>
      <w:proofErr w:type="spellStart"/>
      <w:r w:rsidRPr="00CE12BA">
        <w:rPr>
          <w:lang w:val="en-GB"/>
        </w:rPr>
        <w:t>Viñas</w:t>
      </w:r>
      <w:proofErr w:type="spellEnd"/>
      <w:r w:rsidRPr="00CE12BA">
        <w:rPr>
          <w:lang w:val="en-GB"/>
        </w:rPr>
        <w:t xml:space="preserve">, B. </w:t>
      </w:r>
      <w:r w:rsidRPr="00CE12BA">
        <w:rPr>
          <w:iCs/>
          <w:lang w:val="en-GB"/>
        </w:rPr>
        <w:t>et al.</w:t>
      </w:r>
      <w:r w:rsidRPr="00CE12BA">
        <w:rPr>
          <w:lang w:val="en-GB"/>
        </w:rPr>
        <w:t xml:space="preserve"> Overview of methods used to evaluate the adequacy of nutrient intakes for individuals and populations. </w:t>
      </w:r>
      <w:r w:rsidRPr="00CE12BA">
        <w:rPr>
          <w:i/>
          <w:iCs/>
          <w:lang w:val="en-GB"/>
        </w:rPr>
        <w:t xml:space="preserve">Br. J. </w:t>
      </w:r>
      <w:proofErr w:type="spellStart"/>
      <w:r w:rsidRPr="00CE12BA">
        <w:rPr>
          <w:i/>
          <w:iCs/>
          <w:lang w:val="en-GB"/>
        </w:rPr>
        <w:t>Nutr</w:t>
      </w:r>
      <w:proofErr w:type="spellEnd"/>
      <w:r w:rsidRPr="00CE12BA">
        <w:rPr>
          <w:i/>
          <w:iCs/>
          <w:lang w:val="en-GB"/>
        </w:rPr>
        <w:t>.</w:t>
      </w:r>
      <w:r w:rsidRPr="00CE12BA">
        <w:rPr>
          <w:lang w:val="en-GB"/>
        </w:rPr>
        <w:t xml:space="preserve"> </w:t>
      </w:r>
      <w:r w:rsidRPr="00CE12BA">
        <w:rPr>
          <w:b/>
          <w:bCs/>
          <w:lang w:val="en-GB"/>
        </w:rPr>
        <w:t>101</w:t>
      </w:r>
      <w:r w:rsidRPr="00CE12BA">
        <w:rPr>
          <w:lang w:val="en-GB"/>
        </w:rPr>
        <w:t>, S6–S11 (2009).</w:t>
      </w:r>
    </w:p>
    <w:p w14:paraId="4246608D" w14:textId="77777777" w:rsidR="00CE12BA" w:rsidRPr="00CE12BA" w:rsidRDefault="00CE12BA" w:rsidP="00CE12BA">
      <w:pPr>
        <w:numPr>
          <w:ilvl w:val="0"/>
          <w:numId w:val="1"/>
        </w:numPr>
        <w:spacing w:line="276" w:lineRule="auto"/>
      </w:pPr>
      <w:r w:rsidRPr="00CE12BA">
        <w:t xml:space="preserve">World Health Organization, Food and Agriculture Organization of the United Nations &amp; Joint FAO/WHO Expert Consultation Bangkok, T. </w:t>
      </w:r>
      <w:r w:rsidRPr="00CE12BA">
        <w:rPr>
          <w:i/>
          <w:iCs/>
        </w:rPr>
        <w:t>Vitamin and mineral requirements in human nutrition: [report of a joint FAO/WHO expert consultation, Bangkok, Thailand, 21-30 September 1998]</w:t>
      </w:r>
      <w:r w:rsidRPr="00CE12BA">
        <w:t>. (World Health Organization, 2004).</w:t>
      </w:r>
    </w:p>
    <w:p w14:paraId="20F2DA77" w14:textId="77777777" w:rsidR="00CE12BA" w:rsidRPr="00CE12BA" w:rsidRDefault="00CE12BA" w:rsidP="00CE12BA">
      <w:pPr>
        <w:numPr>
          <w:ilvl w:val="0"/>
          <w:numId w:val="1"/>
        </w:numPr>
        <w:spacing w:line="276" w:lineRule="auto"/>
      </w:pPr>
      <w:proofErr w:type="spellStart"/>
      <w:r w:rsidRPr="00CE12BA">
        <w:t>Dary</w:t>
      </w:r>
      <w:proofErr w:type="spellEnd"/>
      <w:r w:rsidRPr="00CE12BA">
        <w:t>, O. &amp; Hurrell, R. Guidelines on food fortification with micronutrients. Geneva: World Health Organization, Food and Agricultural Organization of the United Nations. (2006).</w:t>
      </w:r>
    </w:p>
    <w:p w14:paraId="1FB3C785" w14:textId="77777777" w:rsidR="00CE12BA" w:rsidRPr="00CE12BA" w:rsidRDefault="00CE12BA" w:rsidP="00CE12BA">
      <w:pPr>
        <w:numPr>
          <w:ilvl w:val="0"/>
          <w:numId w:val="1"/>
        </w:numPr>
        <w:spacing w:line="276" w:lineRule="auto"/>
      </w:pPr>
      <w:proofErr w:type="spellStart"/>
      <w:r w:rsidRPr="00CE12BA">
        <w:t>Otten</w:t>
      </w:r>
      <w:proofErr w:type="spellEnd"/>
      <w:r w:rsidRPr="00CE12BA">
        <w:t xml:space="preserve">, J. J., </w:t>
      </w:r>
      <w:proofErr w:type="spellStart"/>
      <w:r w:rsidRPr="00CE12BA">
        <w:t>Hellwig</w:t>
      </w:r>
      <w:proofErr w:type="spellEnd"/>
      <w:r w:rsidRPr="00CE12BA">
        <w:t xml:space="preserve">, J. P., Meyers, L. D., Medicine, I. of &amp; Staff, I. of M. </w:t>
      </w:r>
      <w:r w:rsidRPr="00CE12BA">
        <w:rPr>
          <w:i/>
          <w:iCs/>
        </w:rPr>
        <w:t>Dietary Reference Intakes: The Essential Guide to Nutrient Requirements</w:t>
      </w:r>
      <w:r w:rsidRPr="00CE12BA">
        <w:t>. (National Academies Press, National Academies, 2006). doi:10.17226/11537.</w:t>
      </w:r>
    </w:p>
    <w:p w14:paraId="4EFA0D4F" w14:textId="77777777" w:rsidR="00CE12BA" w:rsidRPr="00CE12BA" w:rsidRDefault="00CE12BA" w:rsidP="00CE12BA">
      <w:pPr>
        <w:numPr>
          <w:ilvl w:val="0"/>
          <w:numId w:val="1"/>
        </w:numPr>
        <w:spacing w:line="276" w:lineRule="auto"/>
        <w:rPr>
          <w:lang w:val="en-GB"/>
        </w:rPr>
      </w:pPr>
      <w:r w:rsidRPr="00CE12BA">
        <w:rPr>
          <w:lang w:val="en-GB"/>
        </w:rPr>
        <w:t xml:space="preserve">Gibson, R. S., King, J. C. &amp; Lowe, N. A review of dietary zinc recommendations. </w:t>
      </w:r>
      <w:r w:rsidRPr="00CE12BA">
        <w:rPr>
          <w:i/>
          <w:iCs/>
          <w:lang w:val="en-GB"/>
        </w:rPr>
        <w:t xml:space="preserve">Food </w:t>
      </w:r>
      <w:proofErr w:type="spellStart"/>
      <w:r w:rsidRPr="00CE12BA">
        <w:rPr>
          <w:i/>
          <w:iCs/>
          <w:lang w:val="en-GB"/>
        </w:rPr>
        <w:t>Nutr</w:t>
      </w:r>
      <w:proofErr w:type="spellEnd"/>
      <w:r w:rsidRPr="00CE12BA">
        <w:rPr>
          <w:i/>
          <w:iCs/>
          <w:lang w:val="en-GB"/>
        </w:rPr>
        <w:t>. Bull.</w:t>
      </w:r>
      <w:r w:rsidRPr="00CE12BA">
        <w:rPr>
          <w:lang w:val="en-GB"/>
        </w:rPr>
        <w:t xml:space="preserve"> </w:t>
      </w:r>
      <w:r w:rsidRPr="00CE12BA">
        <w:rPr>
          <w:b/>
          <w:bCs/>
          <w:lang w:val="en-GB"/>
        </w:rPr>
        <w:t>37</w:t>
      </w:r>
      <w:r w:rsidRPr="00CE12BA">
        <w:rPr>
          <w:lang w:val="en-GB"/>
        </w:rPr>
        <w:t>, 443–460 (2016).</w:t>
      </w:r>
    </w:p>
    <w:p w14:paraId="69DD814A" w14:textId="77777777" w:rsidR="00CE12BA" w:rsidRPr="00CE12BA" w:rsidRDefault="00CE12BA" w:rsidP="00CE12BA">
      <w:pPr>
        <w:numPr>
          <w:ilvl w:val="0"/>
          <w:numId w:val="1"/>
        </w:numPr>
        <w:spacing w:line="276" w:lineRule="auto"/>
        <w:rPr>
          <w:lang w:val="en-GB"/>
        </w:rPr>
      </w:pPr>
      <w:r w:rsidRPr="00CE12BA">
        <w:rPr>
          <w:lang w:val="en-GB"/>
        </w:rPr>
        <w:t xml:space="preserve">Smith, M. R. &amp; Myers, S. S. Impact of anthropogenic CO2 emissions on global human nutrition. </w:t>
      </w:r>
      <w:r w:rsidRPr="00CE12BA">
        <w:rPr>
          <w:i/>
          <w:iCs/>
          <w:lang w:val="en-GB"/>
        </w:rPr>
        <w:t xml:space="preserve">Nat. </w:t>
      </w:r>
      <w:proofErr w:type="spellStart"/>
      <w:r w:rsidRPr="00CE12BA">
        <w:rPr>
          <w:i/>
          <w:iCs/>
          <w:lang w:val="en-GB"/>
        </w:rPr>
        <w:t>Clim</w:t>
      </w:r>
      <w:proofErr w:type="spellEnd"/>
      <w:r w:rsidRPr="00CE12BA">
        <w:rPr>
          <w:i/>
          <w:iCs/>
          <w:lang w:val="en-GB"/>
        </w:rPr>
        <w:t>. Change</w:t>
      </w:r>
      <w:r w:rsidRPr="00CE12BA">
        <w:rPr>
          <w:lang w:val="en-GB"/>
        </w:rPr>
        <w:t xml:space="preserve"> </w:t>
      </w:r>
      <w:r w:rsidRPr="00CE12BA">
        <w:rPr>
          <w:b/>
          <w:bCs/>
          <w:lang w:val="en-GB"/>
        </w:rPr>
        <w:t>8</w:t>
      </w:r>
      <w:r w:rsidRPr="00CE12BA">
        <w:rPr>
          <w:lang w:val="en-GB"/>
        </w:rPr>
        <w:t>, 834–839 (2018).</w:t>
      </w:r>
    </w:p>
    <w:p w14:paraId="71B5DBCE" w14:textId="77777777" w:rsidR="00CE12BA" w:rsidRPr="00CE12BA" w:rsidRDefault="00CE12BA" w:rsidP="00CE12BA">
      <w:pPr>
        <w:numPr>
          <w:ilvl w:val="0"/>
          <w:numId w:val="1"/>
        </w:numPr>
        <w:spacing w:line="276" w:lineRule="auto"/>
        <w:rPr>
          <w:lang w:val="en-GB"/>
        </w:rPr>
      </w:pPr>
      <w:r w:rsidRPr="00CE12BA">
        <w:rPr>
          <w:lang w:val="en-GB"/>
        </w:rPr>
        <w:t xml:space="preserve">Institute of Medicine (US) Standing Committee on the Scientific Evaluation of Dietary Reference Intakes and its Panel on Folate, Other B Vitamins, and Choline. </w:t>
      </w:r>
      <w:r w:rsidRPr="00CE12BA">
        <w:rPr>
          <w:i/>
          <w:lang w:val="en-GB"/>
        </w:rPr>
        <w:t xml:space="preserve">Dietary Reference Intakes for </w:t>
      </w:r>
      <w:proofErr w:type="spellStart"/>
      <w:r w:rsidRPr="00CE12BA">
        <w:rPr>
          <w:i/>
          <w:lang w:val="en-GB"/>
        </w:rPr>
        <w:t>Thiamin</w:t>
      </w:r>
      <w:proofErr w:type="spellEnd"/>
      <w:r w:rsidRPr="00CE12BA">
        <w:rPr>
          <w:i/>
          <w:lang w:val="en-GB"/>
        </w:rPr>
        <w:t>, Riboflavin, Niacin, Vitamin B6, Folate, Vitamin B12, Pantothenic Acid, Biotin, and Choline</w:t>
      </w:r>
      <w:r w:rsidRPr="00CE12BA">
        <w:rPr>
          <w:lang w:val="en-GB"/>
        </w:rPr>
        <w:t xml:space="preserve"> (National Academies Press (US), Washington, DC, 1998).</w:t>
      </w:r>
    </w:p>
    <w:p w14:paraId="68BE6B90" w14:textId="77777777" w:rsidR="00CE12BA" w:rsidRPr="00CE12BA" w:rsidRDefault="00CE12BA" w:rsidP="00CE12BA">
      <w:pPr>
        <w:numPr>
          <w:ilvl w:val="0"/>
          <w:numId w:val="1"/>
        </w:numPr>
        <w:spacing w:line="276" w:lineRule="auto"/>
        <w:rPr>
          <w:lang w:val="en-GB"/>
        </w:rPr>
      </w:pPr>
      <w:proofErr w:type="spellStart"/>
      <w:r w:rsidRPr="00CE12BA">
        <w:rPr>
          <w:lang w:val="en-GB"/>
        </w:rPr>
        <w:t>Doets</w:t>
      </w:r>
      <w:proofErr w:type="spellEnd"/>
      <w:r w:rsidRPr="00CE12BA">
        <w:rPr>
          <w:lang w:val="en-GB"/>
        </w:rPr>
        <w:t xml:space="preserve">, E. L. </w:t>
      </w:r>
      <w:r w:rsidRPr="00CE12BA">
        <w:rPr>
          <w:iCs/>
          <w:lang w:val="en-GB"/>
        </w:rPr>
        <w:t>et al.</w:t>
      </w:r>
      <w:r w:rsidRPr="00CE12BA">
        <w:rPr>
          <w:lang w:val="en-GB"/>
        </w:rPr>
        <w:t xml:space="preserve"> Systematic review on daily vitamin B12 losses and bioavailability for deriving recommendations on vitamin B12 intake with the factorial approach. </w:t>
      </w:r>
      <w:r w:rsidRPr="00CE12BA">
        <w:rPr>
          <w:i/>
          <w:iCs/>
          <w:lang w:val="en-GB"/>
        </w:rPr>
        <w:t xml:space="preserve">Ann. </w:t>
      </w:r>
      <w:proofErr w:type="spellStart"/>
      <w:r w:rsidRPr="00CE12BA">
        <w:rPr>
          <w:i/>
          <w:iCs/>
          <w:lang w:val="en-GB"/>
        </w:rPr>
        <w:t>Nutr</w:t>
      </w:r>
      <w:proofErr w:type="spellEnd"/>
      <w:r w:rsidRPr="00CE12BA">
        <w:rPr>
          <w:i/>
          <w:iCs/>
          <w:lang w:val="en-GB"/>
        </w:rPr>
        <w:t xml:space="preserve">. </w:t>
      </w:r>
      <w:proofErr w:type="spellStart"/>
      <w:r w:rsidRPr="00CE12BA">
        <w:rPr>
          <w:i/>
          <w:iCs/>
          <w:lang w:val="en-GB"/>
        </w:rPr>
        <w:t>Metab</w:t>
      </w:r>
      <w:proofErr w:type="spellEnd"/>
      <w:r w:rsidRPr="00CE12BA">
        <w:rPr>
          <w:i/>
          <w:iCs/>
          <w:lang w:val="en-GB"/>
        </w:rPr>
        <w:t>.</w:t>
      </w:r>
      <w:r w:rsidRPr="00CE12BA">
        <w:rPr>
          <w:lang w:val="en-GB"/>
        </w:rPr>
        <w:t xml:space="preserve"> </w:t>
      </w:r>
      <w:r w:rsidRPr="00CE12BA">
        <w:rPr>
          <w:b/>
          <w:bCs/>
          <w:lang w:val="en-GB"/>
        </w:rPr>
        <w:t>62</w:t>
      </w:r>
      <w:r w:rsidRPr="00CE12BA">
        <w:rPr>
          <w:lang w:val="en-GB"/>
        </w:rPr>
        <w:t>, 311–322 (2013).</w:t>
      </w:r>
    </w:p>
    <w:p w14:paraId="14CF977F" w14:textId="77777777" w:rsidR="00173AC7" w:rsidRPr="006D5AF0" w:rsidRDefault="00173AC7">
      <w:pPr>
        <w:spacing w:line="276" w:lineRule="auto"/>
        <w:rPr>
          <w:lang w:val="en-GB"/>
        </w:rPr>
      </w:pPr>
    </w:p>
    <w:p w14:paraId="32CE1C21" w14:textId="173EA091" w:rsidR="008D6FC8" w:rsidRPr="008D6FC8" w:rsidRDefault="008D6FC8" w:rsidP="008D6FC8">
      <w:pPr>
        <w:pStyle w:val="NormalWeb"/>
        <w:spacing w:after="0"/>
        <w:rPr>
          <w:ins w:id="195" w:author="Christopher Golden" w:date="2021-05-03T12:32:00Z"/>
          <w:b/>
          <w:bCs/>
          <w:rPrChange w:id="196" w:author="Christopher Golden" w:date="2021-05-03T12:32:00Z">
            <w:rPr>
              <w:ins w:id="197" w:author="Christopher Golden" w:date="2021-05-03T12:32:00Z"/>
            </w:rPr>
          </w:rPrChange>
        </w:rPr>
      </w:pPr>
      <w:ins w:id="198" w:author="Christopher Golden" w:date="2021-05-03T12:32:00Z">
        <w:r w:rsidRPr="008D6FC8">
          <w:rPr>
            <w:b/>
            <w:bCs/>
            <w:color w:val="000000"/>
            <w:rPrChange w:id="199" w:author="Christopher Golden" w:date="2021-05-03T12:32:00Z">
              <w:rPr>
                <w:color w:val="000000"/>
              </w:rPr>
            </w:rPrChange>
          </w:rPr>
          <w:t>Data Availability Statement</w:t>
        </w:r>
      </w:ins>
    </w:p>
    <w:p w14:paraId="2819F907" w14:textId="77777777" w:rsidR="008D6FC8" w:rsidRDefault="008D6FC8" w:rsidP="008D6FC8">
      <w:pPr>
        <w:rPr>
          <w:ins w:id="200" w:author="Christopher Golden" w:date="2021-05-03T12:32:00Z"/>
        </w:rPr>
      </w:pPr>
    </w:p>
    <w:p w14:paraId="07734F9F" w14:textId="3828195F" w:rsidR="008D6FC8" w:rsidRDefault="008D6FC8" w:rsidP="008D6FC8">
      <w:pPr>
        <w:pStyle w:val="NormalWeb"/>
        <w:shd w:val="clear" w:color="auto" w:fill="FFFFFF"/>
        <w:spacing w:after="0"/>
        <w:rPr>
          <w:ins w:id="201" w:author="Christopher Golden" w:date="2021-05-03T12:32:00Z"/>
          <w:color w:val="222222"/>
          <w:u w:val="single"/>
        </w:rPr>
      </w:pPr>
      <w:ins w:id="202" w:author="Christopher Golden" w:date="2021-05-03T12:32:00Z">
        <w:r>
          <w:rPr>
            <w:color w:val="222222"/>
            <w:u w:val="single"/>
          </w:rPr>
          <w:t>Code</w:t>
        </w:r>
      </w:ins>
    </w:p>
    <w:p w14:paraId="756219E4" w14:textId="77777777" w:rsidR="008D6FC8" w:rsidRDefault="008D6FC8" w:rsidP="008D6FC8">
      <w:pPr>
        <w:pStyle w:val="NormalWeb"/>
        <w:shd w:val="clear" w:color="auto" w:fill="FFFFFF"/>
        <w:spacing w:after="0"/>
        <w:rPr>
          <w:ins w:id="203" w:author="Christopher Golden" w:date="2021-05-03T12:32:00Z"/>
        </w:rPr>
      </w:pPr>
    </w:p>
    <w:p w14:paraId="6DC24493" w14:textId="77777777" w:rsidR="008D6FC8" w:rsidRDefault="008D6FC8" w:rsidP="008D6FC8">
      <w:pPr>
        <w:pStyle w:val="NormalWeb"/>
        <w:shd w:val="clear" w:color="auto" w:fill="FFFFFF"/>
        <w:spacing w:after="0"/>
        <w:rPr>
          <w:ins w:id="204" w:author="Christopher Golden" w:date="2021-05-03T12:32:00Z"/>
        </w:rPr>
      </w:pPr>
      <w:ins w:id="205" w:author="Christopher Golden" w:date="2021-05-03T12:32:00Z">
        <w:r>
          <w:rPr>
            <w:color w:val="222222"/>
          </w:rPr>
          <w:t xml:space="preserve">The code associated with the diversity disaggregation is available in this </w:t>
        </w:r>
        <w:proofErr w:type="spellStart"/>
        <w:r>
          <w:rPr>
            <w:color w:val="222222"/>
          </w:rPr>
          <w:t>Github</w:t>
        </w:r>
        <w:proofErr w:type="spellEnd"/>
        <w:r>
          <w:rPr>
            <w:color w:val="222222"/>
          </w:rPr>
          <w:t xml:space="preserve"> repository: </w:t>
        </w:r>
        <w:r>
          <w:fldChar w:fldCharType="begin"/>
        </w:r>
        <w:r>
          <w:instrText xml:space="preserve"> HYPERLINK "https://urldefense.proofpoint.com/v2/url?u=https-3A__github.com_cg0lden_Fisheries-2DNutrition-2DModeling&amp;d=DwMFaQ&amp;c=WO-RGvefibhHBZq3fL85hQ&amp;r=JXqYpKlfrgRDkFLKLOodJG2H62fOYHKvM-oGegaHVsY&amp;m=lxKyG7u4WEETYuuXZKcL-oTCslMU-MKF1mPQ9AGFBB8&amp;s=Fc39itvcJI86wEiT-GEmnFanx4j3WQHwcMW1pS_bqL8&amp;e=" </w:instrText>
        </w:r>
        <w:r>
          <w:fldChar w:fldCharType="separate"/>
        </w:r>
        <w:r>
          <w:rPr>
            <w:rStyle w:val="Hyperlink"/>
            <w:color w:val="1155CC"/>
          </w:rPr>
          <w:t>https://github.com/cg0lden/Fisheries-Nutrition-Modeling</w:t>
        </w:r>
        <w:r>
          <w:fldChar w:fldCharType="end"/>
        </w:r>
      </w:ins>
    </w:p>
    <w:p w14:paraId="1BBFA933" w14:textId="77777777" w:rsidR="00F16F26" w:rsidRDefault="00F16F26" w:rsidP="008D6FC8">
      <w:pPr>
        <w:pStyle w:val="NormalWeb"/>
        <w:shd w:val="clear" w:color="auto" w:fill="FFFFFF"/>
        <w:spacing w:after="0"/>
        <w:rPr>
          <w:ins w:id="206" w:author="Christopher Golden" w:date="2021-05-03T12:38:00Z"/>
          <w:color w:val="222222"/>
        </w:rPr>
      </w:pPr>
    </w:p>
    <w:p w14:paraId="50CDB5FC" w14:textId="32810C3F" w:rsidR="008D6FC8" w:rsidRDefault="008D6FC8" w:rsidP="008D6FC8">
      <w:pPr>
        <w:pStyle w:val="NormalWeb"/>
        <w:shd w:val="clear" w:color="auto" w:fill="FFFFFF"/>
        <w:spacing w:after="0"/>
        <w:rPr>
          <w:ins w:id="207" w:author="Christopher Golden" w:date="2021-05-03T12:32:00Z"/>
        </w:rPr>
      </w:pPr>
      <w:ins w:id="208" w:author="Christopher Golden" w:date="2021-05-03T12:32:00Z">
        <w:r>
          <w:rPr>
            <w:color w:val="222222"/>
          </w:rPr>
          <w:t xml:space="preserve">The code associated with the SPADE analysis is available in this </w:t>
        </w:r>
        <w:proofErr w:type="spellStart"/>
        <w:r>
          <w:rPr>
            <w:color w:val="222222"/>
          </w:rPr>
          <w:t>Github</w:t>
        </w:r>
        <w:proofErr w:type="spellEnd"/>
        <w:r>
          <w:rPr>
            <w:color w:val="222222"/>
          </w:rPr>
          <w:t xml:space="preserve"> repository: </w:t>
        </w:r>
        <w:r>
          <w:fldChar w:fldCharType="begin"/>
        </w:r>
        <w:r>
          <w:instrText xml:space="preserve"> HYPERLINK "https://urldefense.proofpoint.com/v2/url?u=https-3A__github.com_cg0lden_subnational-5Fdistributions&amp;d=DwMFaQ&amp;c=WO-RGvefibhHBZq3fL85hQ&amp;r=JXqYpKlfrgRDkFLKLOodJG2H62fOYHKvM-oGegaHVsY&amp;m=lxKyG7u4WEETYuuXZKcL-oTCslMU-MKF1mPQ9AGFBB8&amp;s=CkiczbCbMmb4YdwiwOEGZgQHBYtMgCyKS0HF_hsHzyQ&amp;e=" </w:instrText>
        </w:r>
        <w:r>
          <w:fldChar w:fldCharType="separate"/>
        </w:r>
        <w:r>
          <w:rPr>
            <w:rStyle w:val="Hyperlink"/>
            <w:color w:val="1155CC"/>
          </w:rPr>
          <w:t>https://github.com/cg0lden/subnational_distributions</w:t>
        </w:r>
        <w:r>
          <w:fldChar w:fldCharType="end"/>
        </w:r>
      </w:ins>
    </w:p>
    <w:p w14:paraId="504294FC" w14:textId="77777777" w:rsidR="00F16F26" w:rsidRDefault="00F16F26" w:rsidP="008D6FC8">
      <w:pPr>
        <w:pStyle w:val="NormalWeb"/>
        <w:shd w:val="clear" w:color="auto" w:fill="FFFFFF"/>
        <w:spacing w:after="0"/>
        <w:rPr>
          <w:ins w:id="209" w:author="Christopher Golden" w:date="2021-05-03T12:38:00Z"/>
          <w:color w:val="222222"/>
        </w:rPr>
      </w:pPr>
    </w:p>
    <w:p w14:paraId="7ECB64AD" w14:textId="6C92A14A" w:rsidR="008D6FC8" w:rsidRDefault="008D6FC8" w:rsidP="008D6FC8">
      <w:pPr>
        <w:pStyle w:val="NormalWeb"/>
        <w:shd w:val="clear" w:color="auto" w:fill="FFFFFF"/>
        <w:spacing w:after="0"/>
        <w:rPr>
          <w:ins w:id="210" w:author="Christopher Golden" w:date="2021-05-03T12:32:00Z"/>
        </w:rPr>
      </w:pPr>
      <w:ins w:id="211" w:author="Christopher Golden" w:date="2021-05-03T12:32:00Z">
        <w:r>
          <w:rPr>
            <w:color w:val="222222"/>
          </w:rPr>
          <w:t xml:space="preserve">The code associated with the health impacts analysis is available in this </w:t>
        </w:r>
        <w:proofErr w:type="spellStart"/>
        <w:r>
          <w:rPr>
            <w:color w:val="222222"/>
          </w:rPr>
          <w:t>Github</w:t>
        </w:r>
        <w:proofErr w:type="spellEnd"/>
        <w:r>
          <w:rPr>
            <w:color w:val="222222"/>
          </w:rPr>
          <w:t xml:space="preserve"> repository: </w:t>
        </w:r>
        <w:r>
          <w:fldChar w:fldCharType="begin"/>
        </w:r>
        <w:r>
          <w:instrText xml:space="preserve"> HYPERLINK "https://urldefense.proofpoint.com/v2/url?u=https-3A__github.com_alonshepon_Health-2DBenefit-2DCalculation-2DBFA&amp;d=DwMFaQ&amp;c=WO-RGvefibhHBZq3fL85hQ&amp;r=JXqYpKlfrgRDkFLKLOodJG2H62fOYHKvM-oGegaHVsY&amp;m=lxKyG7u4WEETYuuXZKcL-oTCslMU-MKF1mPQ9AGFBB8&amp;s=77tjvH6q3XWsW6cZZDF3nxaPKNyr2iX3Fu42bpmHwUo&amp;e=" </w:instrText>
        </w:r>
        <w:r>
          <w:fldChar w:fldCharType="separate"/>
        </w:r>
        <w:r>
          <w:rPr>
            <w:rStyle w:val="Hyperlink"/>
            <w:color w:val="1155CC"/>
          </w:rPr>
          <w:t>https://github.com/alonshepon/Health-Benefit-Calculation-BFA</w:t>
        </w:r>
        <w:r>
          <w:fldChar w:fldCharType="end"/>
        </w:r>
      </w:ins>
    </w:p>
    <w:p w14:paraId="5BE242C6" w14:textId="250336BC" w:rsidR="008D6FC8" w:rsidRDefault="008D6FC8" w:rsidP="008D6FC8">
      <w:pPr>
        <w:pStyle w:val="NormalWeb"/>
        <w:shd w:val="clear" w:color="auto" w:fill="FFFFFF"/>
        <w:spacing w:after="0"/>
        <w:rPr>
          <w:ins w:id="212" w:author="Christopher Golden" w:date="2021-05-03T12:32:00Z"/>
        </w:rPr>
      </w:pPr>
    </w:p>
    <w:p w14:paraId="12287E93" w14:textId="356890BC" w:rsidR="008D6FC8" w:rsidRDefault="008D6FC8" w:rsidP="008D6FC8">
      <w:pPr>
        <w:pStyle w:val="NormalWeb"/>
        <w:shd w:val="clear" w:color="auto" w:fill="FFFFFF"/>
        <w:spacing w:after="0"/>
        <w:rPr>
          <w:ins w:id="213" w:author="Christopher Golden" w:date="2021-05-03T12:32:00Z"/>
          <w:color w:val="222222"/>
          <w:u w:val="single"/>
        </w:rPr>
      </w:pPr>
      <w:ins w:id="214" w:author="Christopher Golden" w:date="2021-05-03T12:32:00Z">
        <w:r>
          <w:rPr>
            <w:color w:val="222222"/>
            <w:u w:val="single"/>
          </w:rPr>
          <w:t>Data</w:t>
        </w:r>
      </w:ins>
    </w:p>
    <w:p w14:paraId="078552C5" w14:textId="77777777" w:rsidR="008D6FC8" w:rsidRDefault="008D6FC8" w:rsidP="008D6FC8">
      <w:pPr>
        <w:pStyle w:val="NormalWeb"/>
        <w:shd w:val="clear" w:color="auto" w:fill="FFFFFF"/>
        <w:spacing w:after="0"/>
        <w:rPr>
          <w:ins w:id="215" w:author="Christopher Golden" w:date="2021-05-03T12:32:00Z"/>
        </w:rPr>
      </w:pPr>
    </w:p>
    <w:p w14:paraId="368C7C4F" w14:textId="77777777" w:rsidR="008D6FC8" w:rsidRDefault="008D6FC8" w:rsidP="008D6FC8">
      <w:pPr>
        <w:pStyle w:val="NormalWeb"/>
        <w:shd w:val="clear" w:color="auto" w:fill="FFFFFF"/>
        <w:spacing w:after="0"/>
        <w:rPr>
          <w:ins w:id="216" w:author="Christopher Golden" w:date="2021-05-03T12:32:00Z"/>
        </w:rPr>
      </w:pPr>
      <w:ins w:id="217" w:author="Christopher Golden" w:date="2021-05-03T12:32:00Z">
        <w:r>
          <w:rPr>
            <w:color w:val="222222"/>
          </w:rPr>
          <w:t xml:space="preserve">All processed outputs and non-proprietary raw inputs are available on </w:t>
        </w:r>
        <w:proofErr w:type="spellStart"/>
        <w:r>
          <w:rPr>
            <w:color w:val="222222"/>
          </w:rPr>
          <w:t>Github</w:t>
        </w:r>
        <w:proofErr w:type="spellEnd"/>
        <w:r>
          <w:rPr>
            <w:color w:val="222222"/>
          </w:rPr>
          <w:t>.</w:t>
        </w:r>
      </w:ins>
    </w:p>
    <w:p w14:paraId="669BDAA5" w14:textId="77777777" w:rsidR="00F16F26" w:rsidRDefault="00F16F26" w:rsidP="008D6FC8">
      <w:pPr>
        <w:pStyle w:val="NormalWeb"/>
        <w:shd w:val="clear" w:color="auto" w:fill="FFFFFF"/>
        <w:spacing w:after="0"/>
        <w:rPr>
          <w:ins w:id="218" w:author="Christopher Golden" w:date="2021-05-03T12:38:00Z"/>
          <w:color w:val="222222"/>
        </w:rPr>
      </w:pPr>
    </w:p>
    <w:p w14:paraId="4689B14D" w14:textId="64247B52" w:rsidR="008D6FC8" w:rsidRDefault="008D6FC8" w:rsidP="008D6FC8">
      <w:pPr>
        <w:pStyle w:val="NormalWeb"/>
        <w:shd w:val="clear" w:color="auto" w:fill="FFFFFF"/>
        <w:spacing w:after="0"/>
        <w:rPr>
          <w:ins w:id="219" w:author="Christopher Golden" w:date="2021-05-03T12:32:00Z"/>
        </w:rPr>
      </w:pPr>
      <w:ins w:id="220" w:author="Christopher Golden" w:date="2021-05-03T12:32:00Z">
        <w:r>
          <w:rPr>
            <w:color w:val="222222"/>
          </w:rPr>
          <w:lastRenderedPageBreak/>
          <w:t xml:space="preserve">The data associated with the diversity disaggregation is available in this </w:t>
        </w:r>
        <w:proofErr w:type="spellStart"/>
        <w:r>
          <w:rPr>
            <w:color w:val="222222"/>
          </w:rPr>
          <w:t>Github</w:t>
        </w:r>
        <w:proofErr w:type="spellEnd"/>
        <w:r>
          <w:rPr>
            <w:color w:val="222222"/>
          </w:rPr>
          <w:t xml:space="preserve"> repository: </w:t>
        </w:r>
        <w:r>
          <w:fldChar w:fldCharType="begin"/>
        </w:r>
        <w:r>
          <w:instrText xml:space="preserve"> HYPERLINK "https://urldefense.proofpoint.com/v2/url?u=https-3A__github.com_cg0lden_Fisheries-2DNutrition-2DModeling&amp;d=DwMFaQ&amp;c=WO-RGvefibhHBZq3fL85hQ&amp;r=JXqYpKlfrgRDkFLKLOodJG2H62fOYHKvM-oGegaHVsY&amp;m=lxKyG7u4WEETYuuXZKcL-oTCslMU-MKF1mPQ9AGFBB8&amp;s=Fc39itvcJI86wEiT-GEmnFanx4j3WQHwcMW1pS_bqL8&amp;e=" </w:instrText>
        </w:r>
        <w:r>
          <w:fldChar w:fldCharType="separate"/>
        </w:r>
        <w:r>
          <w:rPr>
            <w:rStyle w:val="Hyperlink"/>
            <w:color w:val="1155CC"/>
          </w:rPr>
          <w:t>https://github.com/cg0lden/Fisheries-Nutrition-Modeling</w:t>
        </w:r>
        <w:r>
          <w:fldChar w:fldCharType="end"/>
        </w:r>
      </w:ins>
    </w:p>
    <w:p w14:paraId="148A3C0A" w14:textId="77777777" w:rsidR="00F16F26" w:rsidRDefault="00F16F26" w:rsidP="008D6FC8">
      <w:pPr>
        <w:pStyle w:val="NormalWeb"/>
        <w:shd w:val="clear" w:color="auto" w:fill="FFFFFF"/>
        <w:spacing w:after="0"/>
        <w:rPr>
          <w:ins w:id="221" w:author="Christopher Golden" w:date="2021-05-03T12:38:00Z"/>
          <w:color w:val="222222"/>
        </w:rPr>
      </w:pPr>
    </w:p>
    <w:p w14:paraId="2B639F35" w14:textId="6FD68A72" w:rsidR="008D6FC8" w:rsidRDefault="008D6FC8" w:rsidP="008D6FC8">
      <w:pPr>
        <w:pStyle w:val="NormalWeb"/>
        <w:shd w:val="clear" w:color="auto" w:fill="FFFFFF"/>
        <w:spacing w:after="0"/>
        <w:rPr>
          <w:ins w:id="222" w:author="Christopher Golden" w:date="2021-05-03T12:32:00Z"/>
        </w:rPr>
      </w:pPr>
      <w:ins w:id="223" w:author="Christopher Golden" w:date="2021-05-03T12:32:00Z">
        <w:r>
          <w:rPr>
            <w:color w:val="222222"/>
          </w:rPr>
          <w:t xml:space="preserve">The data associated with the SPADE analysis is available in this </w:t>
        </w:r>
        <w:proofErr w:type="spellStart"/>
        <w:r>
          <w:rPr>
            <w:color w:val="222222"/>
          </w:rPr>
          <w:t>Github</w:t>
        </w:r>
        <w:proofErr w:type="spellEnd"/>
        <w:r>
          <w:rPr>
            <w:color w:val="222222"/>
          </w:rPr>
          <w:t xml:space="preserve"> repository: </w:t>
        </w:r>
        <w:r>
          <w:fldChar w:fldCharType="begin"/>
        </w:r>
        <w:r>
          <w:instrText xml:space="preserve"> HYPERLINK "https://urldefense.proofpoint.com/v2/url?u=https-3A__github.com_cg0lden_subnational-5Fdistributions&amp;d=DwMFaQ&amp;c=WO-RGvefibhHBZq3fL85hQ&amp;r=JXqYpKlfrgRDkFLKLOodJG2H62fOYHKvM-oGegaHVsY&amp;m=lxKyG7u4WEETYuuXZKcL-oTCslMU-MKF1mPQ9AGFBB8&amp;s=CkiczbCbMmb4YdwiwOEGZgQHBYtMgCyKS0HF_hsHzyQ&amp;e=" </w:instrText>
        </w:r>
        <w:r>
          <w:fldChar w:fldCharType="separate"/>
        </w:r>
        <w:r>
          <w:rPr>
            <w:rStyle w:val="Hyperlink"/>
            <w:color w:val="1155CC"/>
          </w:rPr>
          <w:t>https://github.com/cg0lden/subnational_distributions</w:t>
        </w:r>
        <w:r>
          <w:fldChar w:fldCharType="end"/>
        </w:r>
      </w:ins>
    </w:p>
    <w:p w14:paraId="56588CB5" w14:textId="77777777" w:rsidR="00F16F26" w:rsidRDefault="00F16F26" w:rsidP="008D6FC8">
      <w:pPr>
        <w:pStyle w:val="NormalWeb"/>
        <w:shd w:val="clear" w:color="auto" w:fill="FFFFFF"/>
        <w:spacing w:after="0"/>
        <w:rPr>
          <w:ins w:id="224" w:author="Christopher Golden" w:date="2021-05-03T12:38:00Z"/>
          <w:color w:val="222222"/>
        </w:rPr>
      </w:pPr>
    </w:p>
    <w:p w14:paraId="27DF6BA1" w14:textId="0F4B49BD" w:rsidR="008D6FC8" w:rsidRDefault="008D6FC8" w:rsidP="008D6FC8">
      <w:pPr>
        <w:pStyle w:val="NormalWeb"/>
        <w:shd w:val="clear" w:color="auto" w:fill="FFFFFF"/>
        <w:spacing w:after="0"/>
        <w:rPr>
          <w:ins w:id="225" w:author="Christopher Golden" w:date="2021-05-03T12:32:00Z"/>
        </w:rPr>
      </w:pPr>
      <w:ins w:id="226" w:author="Christopher Golden" w:date="2021-05-03T12:32:00Z">
        <w:r>
          <w:rPr>
            <w:color w:val="222222"/>
          </w:rPr>
          <w:t xml:space="preserve">The data associated with the health impacts analysis is available in this </w:t>
        </w:r>
        <w:proofErr w:type="spellStart"/>
        <w:r>
          <w:rPr>
            <w:color w:val="222222"/>
          </w:rPr>
          <w:t>Github</w:t>
        </w:r>
        <w:proofErr w:type="spellEnd"/>
        <w:r>
          <w:rPr>
            <w:color w:val="222222"/>
          </w:rPr>
          <w:t xml:space="preserve"> repository: </w:t>
        </w:r>
        <w:r>
          <w:fldChar w:fldCharType="begin"/>
        </w:r>
        <w:r>
          <w:instrText xml:space="preserve"> HYPERLINK "https://urldefense.proofpoint.com/v2/url?u=https-3A__github.com_alonshepon_Health-2DBenefit-2DCalculation-2DBFA&amp;d=DwMFaQ&amp;c=WO-RGvefibhHBZq3fL85hQ&amp;r=JXqYpKlfrgRDkFLKLOodJG2H62fOYHKvM-oGegaHVsY&amp;m=lxKyG7u4WEETYuuXZKcL-oTCslMU-MKF1mPQ9AGFBB8&amp;s=77tjvH6q3XWsW6cZZDF3nxaPKNyr2iX3Fu42bpmHwUo&amp;e=" </w:instrText>
        </w:r>
        <w:r>
          <w:fldChar w:fldCharType="separate"/>
        </w:r>
        <w:r>
          <w:rPr>
            <w:rStyle w:val="Hyperlink"/>
            <w:color w:val="1155CC"/>
          </w:rPr>
          <w:t>https://github.com/alonshepon/Health-Benefit-Calculation-BFA</w:t>
        </w:r>
        <w:r>
          <w:fldChar w:fldCharType="end"/>
        </w:r>
      </w:ins>
    </w:p>
    <w:p w14:paraId="2BFB44E0" w14:textId="77777777" w:rsidR="00F16F26" w:rsidRDefault="00F16F26" w:rsidP="008D6FC8">
      <w:pPr>
        <w:pStyle w:val="NormalWeb"/>
        <w:shd w:val="clear" w:color="auto" w:fill="FFFFFF"/>
        <w:spacing w:after="0"/>
        <w:rPr>
          <w:ins w:id="227" w:author="Christopher Golden" w:date="2021-05-03T12:38:00Z"/>
          <w:color w:val="222222"/>
        </w:rPr>
      </w:pPr>
    </w:p>
    <w:p w14:paraId="37CDF74E" w14:textId="33440E16" w:rsidR="008D6FC8" w:rsidRDefault="008D6FC8" w:rsidP="00F16F26">
      <w:pPr>
        <w:pStyle w:val="NormalWeb"/>
        <w:shd w:val="clear" w:color="auto" w:fill="FFFFFF"/>
        <w:spacing w:after="0"/>
        <w:rPr>
          <w:ins w:id="228" w:author="Christopher Golden" w:date="2021-05-03T12:38:00Z"/>
          <w:color w:val="222222"/>
        </w:rPr>
      </w:pPr>
      <w:ins w:id="229" w:author="Christopher Golden" w:date="2021-05-03T12:32:00Z">
        <w:r>
          <w:rPr>
            <w:color w:val="222222"/>
          </w:rPr>
          <w:t>Proprietary input datasets protected by data-sharing agreements (i.e., the GND) are not posted in these repositories.</w:t>
        </w:r>
      </w:ins>
    </w:p>
    <w:p w14:paraId="54DD39E2" w14:textId="77777777" w:rsidR="00F16F26" w:rsidRPr="00F16F26" w:rsidRDefault="00F16F26">
      <w:pPr>
        <w:pStyle w:val="NormalWeb"/>
        <w:shd w:val="clear" w:color="auto" w:fill="FFFFFF"/>
        <w:spacing w:after="0"/>
        <w:rPr>
          <w:ins w:id="230" w:author="Christopher Golden" w:date="2021-05-03T12:32:00Z"/>
          <w:rPrChange w:id="231" w:author="Christopher Golden" w:date="2021-05-03T12:38:00Z">
            <w:rPr>
              <w:ins w:id="232" w:author="Christopher Golden" w:date="2021-05-03T12:32:00Z"/>
              <w:b/>
              <w:lang w:val="en-GB"/>
            </w:rPr>
          </w:rPrChange>
        </w:rPr>
        <w:pPrChange w:id="233" w:author="Christopher Golden" w:date="2021-05-03T12:38:00Z">
          <w:pPr>
            <w:pBdr>
              <w:top w:val="nil"/>
              <w:left w:val="nil"/>
              <w:bottom w:val="nil"/>
              <w:right w:val="nil"/>
              <w:between w:val="nil"/>
            </w:pBdr>
            <w:shd w:val="clear" w:color="auto" w:fill="FFFFFF"/>
            <w:spacing w:after="420" w:line="276" w:lineRule="auto"/>
          </w:pPr>
        </w:pPrChange>
      </w:pPr>
    </w:p>
    <w:p w14:paraId="7AF39EB4" w14:textId="306BEF74" w:rsidR="00173AC7" w:rsidRPr="006D5AF0" w:rsidRDefault="004857A7">
      <w:pPr>
        <w:pBdr>
          <w:top w:val="nil"/>
          <w:left w:val="nil"/>
          <w:bottom w:val="nil"/>
          <w:right w:val="nil"/>
          <w:between w:val="nil"/>
        </w:pBdr>
        <w:shd w:val="clear" w:color="auto" w:fill="FFFFFF"/>
        <w:spacing w:after="420" w:line="276" w:lineRule="auto"/>
        <w:rPr>
          <w:lang w:val="en-GB"/>
        </w:rPr>
      </w:pPr>
      <w:r w:rsidRPr="006D5AF0">
        <w:rPr>
          <w:b/>
          <w:lang w:val="en-GB"/>
        </w:rPr>
        <w:t>Acknowledgements</w:t>
      </w:r>
      <w:r w:rsidRPr="006D5AF0">
        <w:rPr>
          <w:lang w:val="en-GB"/>
        </w:rPr>
        <w:t> </w:t>
      </w:r>
    </w:p>
    <w:p w14:paraId="6F1C48BD" w14:textId="78F1444D" w:rsidR="00173AC7" w:rsidRPr="00A41D52" w:rsidRDefault="004857A7">
      <w:pPr>
        <w:spacing w:line="276" w:lineRule="auto"/>
        <w:rPr>
          <w:highlight w:val="white"/>
        </w:rPr>
      </w:pPr>
      <w:r w:rsidRPr="006D5AF0">
        <w:rPr>
          <w:highlight w:val="white"/>
          <w:lang w:val="en-GB"/>
        </w:rPr>
        <w:t>This paper is part of the Blue Food Assessment (BFA) (</w:t>
      </w:r>
      <w:hyperlink r:id="rId6">
        <w:r w:rsidRPr="006D5AF0">
          <w:rPr>
            <w:highlight w:val="white"/>
            <w:u w:val="single"/>
            <w:lang w:val="en-GB"/>
          </w:rPr>
          <w:t>https://www.bluefood.earth/</w:t>
        </w:r>
      </w:hyperlink>
      <w:r w:rsidRPr="006D5AF0">
        <w:rPr>
          <w:highlight w:val="white"/>
          <w:lang w:val="en-GB"/>
        </w:rPr>
        <w:t xml:space="preserve">), a comprehensive examination of the role of aquatic foods in building healthy, sustainable, and equitable food systems. The BFA was supported financially by the Builders Initiative, the MAVA Foundation, the Oak Foundation, and the Walton Family Foundation, and has benefitted from the intellectual input of the wider group of scientists leading other components of the BFA. We </w:t>
      </w:r>
      <w:r w:rsidR="00A41D52">
        <w:rPr>
          <w:highlight w:val="white"/>
          <w:lang w:val="en-GB"/>
        </w:rPr>
        <w:t>are also</w:t>
      </w:r>
      <w:r w:rsidR="00A41D52" w:rsidRPr="00A41D52">
        <w:rPr>
          <w:highlight w:val="white"/>
        </w:rPr>
        <w:t xml:space="preserve"> grateful for the financial support of the National Science Foundation (CNH 1826668</w:t>
      </w:r>
      <w:r w:rsidR="00A41D52">
        <w:rPr>
          <w:highlight w:val="white"/>
        </w:rPr>
        <w:t xml:space="preserve"> to CDG, JAG, JGE</w:t>
      </w:r>
      <w:r w:rsidR="00A41D52" w:rsidRPr="00A41D52">
        <w:rPr>
          <w:highlight w:val="white"/>
        </w:rPr>
        <w:t>)</w:t>
      </w:r>
      <w:r w:rsidR="00A41D52">
        <w:rPr>
          <w:highlight w:val="white"/>
        </w:rPr>
        <w:t xml:space="preserve"> and the </w:t>
      </w:r>
      <w:r w:rsidRPr="006D5AF0">
        <w:rPr>
          <w:highlight w:val="white"/>
          <w:lang w:val="en-GB"/>
        </w:rPr>
        <w:t>John and Katie Hansen Family Foundation for financial support</w:t>
      </w:r>
      <w:r w:rsidR="00A41D52">
        <w:rPr>
          <w:highlight w:val="white"/>
          <w:lang w:val="en-GB"/>
        </w:rPr>
        <w:t xml:space="preserve"> (CDG and DV)</w:t>
      </w:r>
      <w:r w:rsidRPr="006D5AF0">
        <w:rPr>
          <w:highlight w:val="white"/>
          <w:lang w:val="en-GB"/>
        </w:rPr>
        <w:t xml:space="preserve">. </w:t>
      </w:r>
    </w:p>
    <w:p w14:paraId="658243FE" w14:textId="77777777" w:rsidR="00427FDB" w:rsidRDefault="00427FDB">
      <w:pPr>
        <w:spacing w:line="276" w:lineRule="auto"/>
        <w:rPr>
          <w:highlight w:val="white"/>
          <w:lang w:val="en-GB"/>
        </w:rPr>
      </w:pPr>
    </w:p>
    <w:p w14:paraId="2B1F637D" w14:textId="0F085C81" w:rsidR="00173AC7" w:rsidRDefault="004857A7">
      <w:pPr>
        <w:spacing w:line="276" w:lineRule="auto"/>
        <w:rPr>
          <w:highlight w:val="white"/>
          <w:lang w:val="en-GB"/>
        </w:rPr>
      </w:pPr>
      <w:r w:rsidRPr="006D5AF0">
        <w:rPr>
          <w:highlight w:val="white"/>
          <w:lang w:val="en-GB"/>
        </w:rPr>
        <w:t xml:space="preserve">This work was also undertaken as part of the CGIAR Research Program (CRP) on Fish Agri-Food Systems (FISH), led by </w:t>
      </w:r>
      <w:proofErr w:type="spellStart"/>
      <w:r w:rsidRPr="006D5AF0">
        <w:rPr>
          <w:highlight w:val="white"/>
          <w:lang w:val="en-GB"/>
        </w:rPr>
        <w:t>WorldFish</w:t>
      </w:r>
      <w:proofErr w:type="spellEnd"/>
      <w:r w:rsidRPr="006D5AF0">
        <w:rPr>
          <w:highlight w:val="white"/>
          <w:lang w:val="en-GB"/>
        </w:rPr>
        <w:t xml:space="preserve"> and contribut</w:t>
      </w:r>
      <w:r w:rsidR="00427FDB">
        <w:rPr>
          <w:highlight w:val="white"/>
          <w:lang w:val="en-GB"/>
        </w:rPr>
        <w:t>ing</w:t>
      </w:r>
      <w:r w:rsidRPr="006D5AF0">
        <w:rPr>
          <w:highlight w:val="white"/>
          <w:lang w:val="en-GB"/>
        </w:rPr>
        <w:t xml:space="preserve"> to the </w:t>
      </w:r>
      <w:proofErr w:type="spellStart"/>
      <w:r w:rsidRPr="006D5AF0">
        <w:rPr>
          <w:highlight w:val="white"/>
          <w:lang w:val="en-GB"/>
        </w:rPr>
        <w:t>WorldFish</w:t>
      </w:r>
      <w:proofErr w:type="spellEnd"/>
      <w:r w:rsidRPr="006D5AF0">
        <w:rPr>
          <w:highlight w:val="white"/>
          <w:lang w:val="en-GB"/>
        </w:rPr>
        <w:t xml:space="preserve"> 2030 Research and Innovation Strategy: Aquatic Foods for Healthy People and Planet and the One CGIAR.</w:t>
      </w:r>
      <w:r w:rsidR="00427FDB">
        <w:rPr>
          <w:highlight w:val="white"/>
          <w:lang w:val="en-GB"/>
        </w:rPr>
        <w:t xml:space="preserve"> And, this work is a product of the new Planetary Health lab at the Harvard T.H. Chan School of Public Health.</w:t>
      </w:r>
    </w:p>
    <w:p w14:paraId="6BB59168" w14:textId="77777777" w:rsidR="00427FDB" w:rsidRPr="006D5AF0" w:rsidRDefault="00427FDB">
      <w:pPr>
        <w:spacing w:line="276" w:lineRule="auto"/>
        <w:rPr>
          <w:highlight w:val="white"/>
          <w:lang w:val="en-GB"/>
        </w:rPr>
      </w:pPr>
    </w:p>
    <w:p w14:paraId="6E386A61" w14:textId="77777777" w:rsidR="00173AC7" w:rsidRPr="006D5AF0" w:rsidRDefault="004857A7">
      <w:pPr>
        <w:spacing w:line="276" w:lineRule="auto"/>
        <w:rPr>
          <w:lang w:val="en-GB"/>
        </w:rPr>
      </w:pPr>
      <w:r w:rsidRPr="006D5AF0">
        <w:rPr>
          <w:highlight w:val="white"/>
          <w:lang w:val="en-GB"/>
        </w:rPr>
        <w:t xml:space="preserve">For data sharing and comments on study design, analysis, and early drafts of writing, we would like to thank Josef </w:t>
      </w:r>
      <w:proofErr w:type="spellStart"/>
      <w:r w:rsidRPr="006D5AF0">
        <w:rPr>
          <w:highlight w:val="white"/>
          <w:lang w:val="en-GB"/>
        </w:rPr>
        <w:t>Schmidhuber</w:t>
      </w:r>
      <w:proofErr w:type="spellEnd"/>
      <w:r w:rsidRPr="006D5AF0">
        <w:rPr>
          <w:highlight w:val="white"/>
          <w:lang w:val="en-GB"/>
        </w:rPr>
        <w:t xml:space="preserve">, Haley </w:t>
      </w:r>
      <w:proofErr w:type="spellStart"/>
      <w:r w:rsidRPr="006D5AF0">
        <w:rPr>
          <w:highlight w:val="white"/>
          <w:lang w:val="en-GB"/>
        </w:rPr>
        <w:t>Lescinsky</w:t>
      </w:r>
      <w:proofErr w:type="spellEnd"/>
      <w:r w:rsidRPr="006D5AF0">
        <w:rPr>
          <w:highlight w:val="white"/>
          <w:lang w:val="en-GB"/>
        </w:rPr>
        <w:t xml:space="preserve">, Ashkan Afshin, Ty Beal, Sara Pires, Lea Jakobsen, Christopher Costello, Simon </w:t>
      </w:r>
      <w:proofErr w:type="spellStart"/>
      <w:r w:rsidRPr="006D5AF0">
        <w:rPr>
          <w:highlight w:val="white"/>
          <w:lang w:val="en-GB"/>
        </w:rPr>
        <w:t>Funge</w:t>
      </w:r>
      <w:proofErr w:type="spellEnd"/>
      <w:r w:rsidRPr="006D5AF0">
        <w:rPr>
          <w:highlight w:val="white"/>
          <w:lang w:val="en-GB"/>
        </w:rPr>
        <w:t xml:space="preserve">-Smith, </w:t>
      </w:r>
      <w:proofErr w:type="spellStart"/>
      <w:r w:rsidRPr="006D5AF0">
        <w:rPr>
          <w:highlight w:val="white"/>
          <w:lang w:val="en-GB"/>
        </w:rPr>
        <w:t>Anal</w:t>
      </w:r>
      <w:r w:rsidRPr="006D5AF0">
        <w:rPr>
          <w:lang w:val="en-GB"/>
        </w:rPr>
        <w:t>í</w:t>
      </w:r>
      <w:proofErr w:type="spellEnd"/>
      <w:r w:rsidRPr="006D5AF0">
        <w:rPr>
          <w:lang w:val="en-GB"/>
        </w:rPr>
        <w:t xml:space="preserve"> Castellanos, Carolina </w:t>
      </w:r>
      <w:proofErr w:type="spellStart"/>
      <w:r w:rsidRPr="006D5AF0">
        <w:rPr>
          <w:lang w:val="en-GB"/>
        </w:rPr>
        <w:t>Batis</w:t>
      </w:r>
      <w:proofErr w:type="spellEnd"/>
      <w:r w:rsidRPr="006D5AF0">
        <w:rPr>
          <w:lang w:val="en-GB"/>
        </w:rPr>
        <w:t xml:space="preserve">, Juan Rivera, </w:t>
      </w:r>
      <w:proofErr w:type="spellStart"/>
      <w:r w:rsidRPr="006D5AF0">
        <w:rPr>
          <w:lang w:val="en-GB"/>
        </w:rPr>
        <w:t>Yanping</w:t>
      </w:r>
      <w:proofErr w:type="spellEnd"/>
      <w:r w:rsidRPr="006D5AF0">
        <w:rPr>
          <w:lang w:val="en-GB"/>
        </w:rPr>
        <w:t xml:space="preserve"> Li, Walter Willett, Arnold </w:t>
      </w:r>
      <w:proofErr w:type="spellStart"/>
      <w:r w:rsidRPr="006D5AF0">
        <w:rPr>
          <w:lang w:val="en-GB"/>
        </w:rPr>
        <w:t>Dekkers</w:t>
      </w:r>
      <w:proofErr w:type="spellEnd"/>
      <w:r w:rsidRPr="006D5AF0">
        <w:rPr>
          <w:lang w:val="en-GB"/>
        </w:rPr>
        <w:t xml:space="preserve"> (SPADE), Mourad </w:t>
      </w:r>
      <w:proofErr w:type="spellStart"/>
      <w:r w:rsidRPr="006D5AF0">
        <w:rPr>
          <w:lang w:val="en-GB"/>
        </w:rPr>
        <w:t>Moursi</w:t>
      </w:r>
      <w:proofErr w:type="spellEnd"/>
      <w:r w:rsidRPr="006D5AF0">
        <w:rPr>
          <w:lang w:val="en-GB"/>
        </w:rPr>
        <w:t xml:space="preserve">, Holly </w:t>
      </w:r>
      <w:proofErr w:type="spellStart"/>
      <w:r w:rsidRPr="006D5AF0">
        <w:rPr>
          <w:lang w:val="en-GB"/>
        </w:rPr>
        <w:t>Embke</w:t>
      </w:r>
      <w:proofErr w:type="spellEnd"/>
      <w:r w:rsidRPr="006D5AF0">
        <w:rPr>
          <w:lang w:val="en-GB"/>
        </w:rPr>
        <w:t>, Ashley Robertson, and Kayla Manning.</w:t>
      </w:r>
    </w:p>
    <w:p w14:paraId="09F427F8" w14:textId="77777777" w:rsidR="00AD6A0C" w:rsidRPr="006D5AF0" w:rsidRDefault="00AD6A0C">
      <w:pPr>
        <w:spacing w:line="276" w:lineRule="auto"/>
        <w:rPr>
          <w:lang w:val="en-GB"/>
        </w:rPr>
      </w:pPr>
    </w:p>
    <w:p w14:paraId="0555FF62" w14:textId="1CA891F5" w:rsidR="00173AC7" w:rsidRPr="006D5AF0" w:rsidRDefault="004857A7">
      <w:pPr>
        <w:spacing w:line="276" w:lineRule="auto"/>
        <w:rPr>
          <w:lang w:val="en-GB"/>
        </w:rPr>
      </w:pPr>
      <w:r w:rsidRPr="006D5AF0">
        <w:rPr>
          <w:lang w:val="en-GB"/>
        </w:rPr>
        <w:t>Regarding aquatic food products, any use of trade, firm, or product names is for descriptive purposes only and does not imply endorsement by the U.S. Government.</w:t>
      </w:r>
    </w:p>
    <w:p w14:paraId="4F32F4B1" w14:textId="00754E97" w:rsidR="00173AC7" w:rsidRDefault="00173AC7">
      <w:pPr>
        <w:spacing w:line="276" w:lineRule="auto"/>
        <w:rPr>
          <w:lang w:val="en-GB"/>
        </w:rPr>
      </w:pPr>
    </w:p>
    <w:p w14:paraId="2F5497AD" w14:textId="5B4B90C1" w:rsidR="00127FC0" w:rsidRDefault="00127FC0">
      <w:pPr>
        <w:spacing w:line="276" w:lineRule="auto"/>
        <w:rPr>
          <w:lang w:val="en-GB"/>
        </w:rPr>
      </w:pPr>
    </w:p>
    <w:p w14:paraId="7CFD1756" w14:textId="147530E3" w:rsidR="00127FC0" w:rsidRDefault="00127FC0">
      <w:pPr>
        <w:spacing w:line="276" w:lineRule="auto"/>
        <w:rPr>
          <w:lang w:val="en-GB"/>
        </w:rPr>
      </w:pPr>
    </w:p>
    <w:p w14:paraId="6EE124A4" w14:textId="77777777" w:rsidR="00127FC0" w:rsidRPr="006D5AF0" w:rsidRDefault="00127FC0">
      <w:pPr>
        <w:spacing w:line="276" w:lineRule="auto"/>
        <w:rPr>
          <w:lang w:val="en-GB"/>
        </w:rPr>
      </w:pPr>
    </w:p>
    <w:p w14:paraId="70E21CF0" w14:textId="77777777" w:rsidR="00173AC7" w:rsidRPr="006D5AF0" w:rsidRDefault="004857A7">
      <w:pPr>
        <w:shd w:val="clear" w:color="auto" w:fill="FFFFFF"/>
        <w:spacing w:after="420" w:line="276" w:lineRule="auto"/>
        <w:rPr>
          <w:vertAlign w:val="superscript"/>
          <w:lang w:val="en-GB"/>
        </w:rPr>
      </w:pPr>
      <w:r w:rsidRPr="006D5AF0">
        <w:rPr>
          <w:b/>
          <w:lang w:val="en-GB"/>
        </w:rPr>
        <w:lastRenderedPageBreak/>
        <w:t>Author Contributions</w:t>
      </w:r>
      <w:r w:rsidRPr="006D5AF0">
        <w:rPr>
          <w:lang w:val="en-GB"/>
        </w:rPr>
        <w:t> </w:t>
      </w:r>
    </w:p>
    <w:p w14:paraId="2D7D1FF2" w14:textId="529B52D5" w:rsidR="00173AC7" w:rsidRPr="006D5AF0" w:rsidRDefault="004857A7">
      <w:pPr>
        <w:spacing w:line="276" w:lineRule="auto"/>
        <w:rPr>
          <w:highlight w:val="white"/>
          <w:lang w:val="en-GB"/>
        </w:rPr>
      </w:pPr>
      <w:r w:rsidRPr="006D5AF0">
        <w:rPr>
          <w:highlight w:val="white"/>
          <w:lang w:val="en-GB"/>
        </w:rPr>
        <w:t xml:space="preserve">CDG and SHT conceptualized the research idea, with significant methodological and design input from JZK, AS, CMF, DV, and HM. Data acquisition and compilation </w:t>
      </w:r>
      <w:r w:rsidR="006D5AF0">
        <w:rPr>
          <w:highlight w:val="white"/>
          <w:lang w:val="en-GB"/>
        </w:rPr>
        <w:t xml:space="preserve">was conducted by subgroups </w:t>
      </w:r>
      <w:r w:rsidRPr="006D5AF0">
        <w:rPr>
          <w:highlight w:val="white"/>
          <w:lang w:val="en-GB"/>
        </w:rPr>
        <w:t xml:space="preserve">for the Aquatic Foods Composition Database (CDG, JZK, CD, HK, KJF, MK, DV), Global Nutrient Database (HM), </w:t>
      </w:r>
      <w:proofErr w:type="spellStart"/>
      <w:r w:rsidRPr="006D5AF0">
        <w:rPr>
          <w:highlight w:val="white"/>
          <w:lang w:val="en-GB"/>
        </w:rPr>
        <w:t>Aglink-Cosimo</w:t>
      </w:r>
      <w:proofErr w:type="spellEnd"/>
      <w:r w:rsidRPr="006D5AF0">
        <w:rPr>
          <w:highlight w:val="white"/>
          <w:lang w:val="en-GB"/>
        </w:rPr>
        <w:t xml:space="preserve"> model (HM), FAO Fish model (PC, SV, MB), species disaggregation models (EFC, EAN, JAG, AJL, DV, JGE, CDG), sub</w:t>
      </w:r>
      <w:ins w:id="234" w:author="Christopher Golden" w:date="2021-04-30T15:30:00Z">
        <w:r w:rsidR="00B52A17">
          <w:rPr>
            <w:highlight w:val="white"/>
            <w:lang w:val="en-GB"/>
          </w:rPr>
          <w:t>-</w:t>
        </w:r>
      </w:ins>
      <w:r w:rsidRPr="006D5AF0">
        <w:rPr>
          <w:highlight w:val="white"/>
          <w:lang w:val="en-GB"/>
        </w:rPr>
        <w:t xml:space="preserve">national distribution model (SP, CDG, LC, SB), and health impact models (AS, CDG, GD, ER). The food systems </w:t>
      </w:r>
      <w:r w:rsidR="006D5AF0" w:rsidRPr="006D5AF0">
        <w:rPr>
          <w:highlight w:val="white"/>
          <w:lang w:val="en-GB"/>
        </w:rPr>
        <w:t>modelling</w:t>
      </w:r>
      <w:r w:rsidRPr="006D5AF0">
        <w:rPr>
          <w:highlight w:val="white"/>
          <w:lang w:val="en-GB"/>
        </w:rPr>
        <w:t xml:space="preserve"> was led by HM and PC; sub</w:t>
      </w:r>
      <w:ins w:id="235" w:author="Christopher Golden" w:date="2021-04-30T15:30:00Z">
        <w:r w:rsidR="00B52A17">
          <w:rPr>
            <w:highlight w:val="white"/>
            <w:lang w:val="en-GB"/>
          </w:rPr>
          <w:t>-</w:t>
        </w:r>
      </w:ins>
      <w:r w:rsidRPr="006D5AF0">
        <w:rPr>
          <w:highlight w:val="white"/>
          <w:lang w:val="en-GB"/>
        </w:rPr>
        <w:t xml:space="preserve">national distributions </w:t>
      </w:r>
      <w:r w:rsidR="006D5AF0" w:rsidRPr="006D5AF0">
        <w:rPr>
          <w:highlight w:val="white"/>
          <w:lang w:val="en-GB"/>
        </w:rPr>
        <w:t>modelling</w:t>
      </w:r>
      <w:r w:rsidRPr="006D5AF0">
        <w:rPr>
          <w:highlight w:val="white"/>
          <w:lang w:val="en-GB"/>
        </w:rPr>
        <w:t xml:space="preserve"> was led by SP and SB; and the health impact </w:t>
      </w:r>
      <w:r w:rsidR="006D5AF0" w:rsidRPr="006D5AF0">
        <w:rPr>
          <w:highlight w:val="white"/>
          <w:lang w:val="en-GB"/>
        </w:rPr>
        <w:t>modelling</w:t>
      </w:r>
      <w:r w:rsidRPr="006D5AF0">
        <w:rPr>
          <w:highlight w:val="white"/>
          <w:lang w:val="en-GB"/>
        </w:rPr>
        <w:t xml:space="preserve"> was led by AS, CF, and GD. CDG drafted the original manuscript, and all co-authors edited and revised the writing.</w:t>
      </w:r>
    </w:p>
    <w:p w14:paraId="343F4B06" w14:textId="36D49881" w:rsidR="00173AC7" w:rsidRDefault="00173AC7">
      <w:pPr>
        <w:spacing w:line="276" w:lineRule="auto"/>
        <w:rPr>
          <w:lang w:val="en-GB"/>
        </w:rPr>
      </w:pPr>
    </w:p>
    <w:p w14:paraId="14EB5911" w14:textId="77777777" w:rsidR="006D5AF0" w:rsidRPr="006D5AF0" w:rsidRDefault="006D5AF0">
      <w:pPr>
        <w:spacing w:line="276" w:lineRule="auto"/>
        <w:rPr>
          <w:lang w:val="en-GB"/>
        </w:rPr>
      </w:pPr>
    </w:p>
    <w:p w14:paraId="7B2E0349" w14:textId="77777777" w:rsidR="00173AC7" w:rsidRPr="006D5AF0" w:rsidRDefault="004857A7">
      <w:pPr>
        <w:shd w:val="clear" w:color="auto" w:fill="FFFFFF"/>
        <w:spacing w:after="420" w:line="276" w:lineRule="auto"/>
        <w:rPr>
          <w:lang w:val="en-GB"/>
        </w:rPr>
      </w:pPr>
      <w:r w:rsidRPr="006D5AF0">
        <w:rPr>
          <w:b/>
          <w:lang w:val="en-GB"/>
        </w:rPr>
        <w:t>Additional Information:</w:t>
      </w:r>
      <w:r w:rsidRPr="006D5AF0">
        <w:rPr>
          <w:lang w:val="en-GB"/>
        </w:rPr>
        <w:t> </w:t>
      </w:r>
    </w:p>
    <w:p w14:paraId="2F410D1E" w14:textId="77777777" w:rsidR="00173AC7" w:rsidRPr="006D5AF0" w:rsidRDefault="004857A7">
      <w:pPr>
        <w:shd w:val="clear" w:color="auto" w:fill="FFFFFF"/>
        <w:spacing w:before="280" w:line="276" w:lineRule="auto"/>
        <w:rPr>
          <w:lang w:val="en-GB"/>
        </w:rPr>
      </w:pPr>
      <w:r w:rsidRPr="006D5AF0">
        <w:rPr>
          <w:lang w:val="en-GB"/>
        </w:rPr>
        <w:t>Supplementary Information is available for this paper.</w:t>
      </w:r>
    </w:p>
    <w:p w14:paraId="6DA10CA4" w14:textId="77777777" w:rsidR="00173AC7" w:rsidRPr="006D5AF0" w:rsidRDefault="004857A7">
      <w:pPr>
        <w:shd w:val="clear" w:color="auto" w:fill="FFFFFF"/>
        <w:spacing w:line="276" w:lineRule="auto"/>
        <w:rPr>
          <w:lang w:val="en-GB"/>
        </w:rPr>
      </w:pPr>
      <w:r w:rsidRPr="006D5AF0">
        <w:rPr>
          <w:lang w:val="en-GB"/>
        </w:rPr>
        <w:t xml:space="preserve">Correspondence and requests for materials should be addressed to Christopher Golden at </w:t>
      </w:r>
      <w:hyperlink r:id="rId7">
        <w:r w:rsidRPr="006D5AF0">
          <w:rPr>
            <w:color w:val="1155CC"/>
            <w:u w:val="single"/>
            <w:lang w:val="en-GB"/>
          </w:rPr>
          <w:t>golden@hsph.harvard.edu</w:t>
        </w:r>
      </w:hyperlink>
      <w:r w:rsidRPr="006D5AF0">
        <w:rPr>
          <w:lang w:val="en-GB"/>
        </w:rPr>
        <w:t xml:space="preserve"> </w:t>
      </w:r>
    </w:p>
    <w:p w14:paraId="566EDA20" w14:textId="77777777" w:rsidR="00173AC7" w:rsidRPr="006D5AF0" w:rsidRDefault="004857A7">
      <w:pPr>
        <w:shd w:val="clear" w:color="auto" w:fill="FFFFFF"/>
        <w:spacing w:line="276" w:lineRule="auto"/>
        <w:rPr>
          <w:lang w:val="en-GB"/>
        </w:rPr>
      </w:pPr>
      <w:r w:rsidRPr="006D5AF0">
        <w:rPr>
          <w:lang w:val="en-GB"/>
        </w:rPr>
        <w:t xml:space="preserve">Reprints and permissions information is available at </w:t>
      </w:r>
      <w:hyperlink r:id="rId8">
        <w:r w:rsidRPr="006D5AF0">
          <w:rPr>
            <w:color w:val="1155CC"/>
            <w:u w:val="single"/>
            <w:lang w:val="en-GB"/>
          </w:rPr>
          <w:t>www.nature.com/reprints</w:t>
        </w:r>
      </w:hyperlink>
    </w:p>
    <w:sectPr w:rsidR="00173AC7" w:rsidRPr="006D5AF0" w:rsidSect="00605F23">
      <w:pgSz w:w="12240" w:h="15840"/>
      <w:pgMar w:top="1440" w:right="1440" w:bottom="1440" w:left="1440" w:header="720" w:footer="720" w:gutter="0"/>
      <w:lnNumType w:countBy="1" w:restart="continuous"/>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C7C2D"/>
    <w:multiLevelType w:val="hybridMultilevel"/>
    <w:tmpl w:val="2F2AE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opher Golden">
    <w15:presenceInfo w15:providerId="Windows Live" w15:userId="4451ba17828aa1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AC7"/>
    <w:rsid w:val="00007A4E"/>
    <w:rsid w:val="00026601"/>
    <w:rsid w:val="000634DA"/>
    <w:rsid w:val="000771D7"/>
    <w:rsid w:val="000A0C1B"/>
    <w:rsid w:val="000C4ACA"/>
    <w:rsid w:val="000D5851"/>
    <w:rsid w:val="000E6C61"/>
    <w:rsid w:val="00127FC0"/>
    <w:rsid w:val="00157F9D"/>
    <w:rsid w:val="00173AC7"/>
    <w:rsid w:val="001C163E"/>
    <w:rsid w:val="001C7895"/>
    <w:rsid w:val="00243969"/>
    <w:rsid w:val="002626E4"/>
    <w:rsid w:val="00291673"/>
    <w:rsid w:val="00292C55"/>
    <w:rsid w:val="002C6CDA"/>
    <w:rsid w:val="0030678D"/>
    <w:rsid w:val="003828EE"/>
    <w:rsid w:val="003A65E1"/>
    <w:rsid w:val="003D0606"/>
    <w:rsid w:val="00427FDB"/>
    <w:rsid w:val="00471855"/>
    <w:rsid w:val="004857A7"/>
    <w:rsid w:val="00492D96"/>
    <w:rsid w:val="00547FC9"/>
    <w:rsid w:val="005609A9"/>
    <w:rsid w:val="005A1C01"/>
    <w:rsid w:val="005B00D0"/>
    <w:rsid w:val="005C36EA"/>
    <w:rsid w:val="005C3D47"/>
    <w:rsid w:val="00605F23"/>
    <w:rsid w:val="00615A47"/>
    <w:rsid w:val="00662D67"/>
    <w:rsid w:val="006D5AF0"/>
    <w:rsid w:val="006D6381"/>
    <w:rsid w:val="00746A22"/>
    <w:rsid w:val="00753AD8"/>
    <w:rsid w:val="0076093B"/>
    <w:rsid w:val="00784896"/>
    <w:rsid w:val="007B0C74"/>
    <w:rsid w:val="007B6308"/>
    <w:rsid w:val="007D4F20"/>
    <w:rsid w:val="007E27D6"/>
    <w:rsid w:val="007F14CD"/>
    <w:rsid w:val="00804191"/>
    <w:rsid w:val="008161A6"/>
    <w:rsid w:val="008A09B2"/>
    <w:rsid w:val="008B1D93"/>
    <w:rsid w:val="008D6FC8"/>
    <w:rsid w:val="00932137"/>
    <w:rsid w:val="009B1093"/>
    <w:rsid w:val="009C55A5"/>
    <w:rsid w:val="00A060A5"/>
    <w:rsid w:val="00A11C37"/>
    <w:rsid w:val="00A27D24"/>
    <w:rsid w:val="00A41D52"/>
    <w:rsid w:val="00AD6A0C"/>
    <w:rsid w:val="00B52A17"/>
    <w:rsid w:val="00BB46DD"/>
    <w:rsid w:val="00BC1295"/>
    <w:rsid w:val="00C01202"/>
    <w:rsid w:val="00C04225"/>
    <w:rsid w:val="00C724FC"/>
    <w:rsid w:val="00CC5107"/>
    <w:rsid w:val="00CE12BA"/>
    <w:rsid w:val="00CE26CF"/>
    <w:rsid w:val="00D47EB0"/>
    <w:rsid w:val="00D83A0E"/>
    <w:rsid w:val="00DA3B06"/>
    <w:rsid w:val="00DC0376"/>
    <w:rsid w:val="00DE2E99"/>
    <w:rsid w:val="00DF33B9"/>
    <w:rsid w:val="00E16E56"/>
    <w:rsid w:val="00E733A0"/>
    <w:rsid w:val="00E976E5"/>
    <w:rsid w:val="00EB4B3A"/>
    <w:rsid w:val="00F071B4"/>
    <w:rsid w:val="00F14A91"/>
    <w:rsid w:val="00F16F26"/>
    <w:rsid w:val="00F4004F"/>
    <w:rsid w:val="00F670EA"/>
    <w:rsid w:val="00FE2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43448A"/>
  <w15:docId w15:val="{EB18727D-481A-7644-8D03-25519A2A9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1855"/>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240" w:line="259" w:lineRule="auto"/>
      <w:outlineLvl w:val="0"/>
    </w:pPr>
    <w:rPr>
      <w:rFonts w:ascii="Calibri" w:eastAsia="Calibri" w:hAnsi="Calibri" w:cs="Calibri"/>
      <w:color w:val="2F5496"/>
      <w:sz w:val="32"/>
      <w:szCs w:val="32"/>
      <w:lang w:val="en-GB"/>
    </w:rPr>
  </w:style>
  <w:style w:type="paragraph" w:styleId="Heading2">
    <w:name w:val="heading 2"/>
    <w:basedOn w:val="Normal"/>
    <w:next w:val="Normal"/>
    <w:uiPriority w:val="9"/>
    <w:semiHidden/>
    <w:unhideWhenUsed/>
    <w:qFormat/>
    <w:pPr>
      <w:keepNext/>
      <w:keepLines/>
      <w:spacing w:before="40" w:line="259" w:lineRule="auto"/>
      <w:outlineLvl w:val="1"/>
    </w:pPr>
    <w:rPr>
      <w:rFonts w:ascii="Calibri" w:eastAsia="Calibri" w:hAnsi="Calibri" w:cs="Calibri"/>
      <w:color w:val="2F5496"/>
      <w:sz w:val="26"/>
      <w:szCs w:val="26"/>
      <w:lang w:val="en-GB"/>
    </w:rPr>
  </w:style>
  <w:style w:type="paragraph" w:styleId="Heading3">
    <w:name w:val="heading 3"/>
    <w:basedOn w:val="Normal"/>
    <w:next w:val="Normal"/>
    <w:uiPriority w:val="9"/>
    <w:semiHidden/>
    <w:unhideWhenUsed/>
    <w:qFormat/>
    <w:pPr>
      <w:keepNext/>
      <w:keepLines/>
      <w:spacing w:before="40" w:line="259" w:lineRule="auto"/>
      <w:outlineLvl w:val="2"/>
    </w:pPr>
    <w:rPr>
      <w:rFonts w:ascii="Calibri" w:eastAsia="Calibri" w:hAnsi="Calibri" w:cs="Calibri"/>
      <w:color w:val="1F3863"/>
      <w:lang w:val="en-GB"/>
    </w:rPr>
  </w:style>
  <w:style w:type="paragraph" w:styleId="Heading4">
    <w:name w:val="heading 4"/>
    <w:basedOn w:val="Normal"/>
    <w:next w:val="Normal"/>
    <w:uiPriority w:val="9"/>
    <w:semiHidden/>
    <w:unhideWhenUsed/>
    <w:qFormat/>
    <w:pPr>
      <w:keepNext/>
      <w:keepLines/>
      <w:spacing w:before="240" w:after="40" w:line="259" w:lineRule="auto"/>
      <w:outlineLvl w:val="3"/>
    </w:pPr>
    <w:rPr>
      <w:rFonts w:ascii="Calibri" w:eastAsia="Calibri" w:hAnsi="Calibri" w:cs="Calibri"/>
      <w:b/>
      <w:lang w:val="en-GB"/>
    </w:rPr>
  </w:style>
  <w:style w:type="paragraph" w:styleId="Heading5">
    <w:name w:val="heading 5"/>
    <w:basedOn w:val="Normal"/>
    <w:next w:val="Normal"/>
    <w:uiPriority w:val="9"/>
    <w:semiHidden/>
    <w:unhideWhenUsed/>
    <w:qFormat/>
    <w:pPr>
      <w:keepNext/>
      <w:keepLines/>
      <w:spacing w:before="220" w:after="40" w:line="259" w:lineRule="auto"/>
      <w:outlineLvl w:val="4"/>
    </w:pPr>
    <w:rPr>
      <w:rFonts w:ascii="Calibri" w:eastAsia="Calibri" w:hAnsi="Calibri" w:cs="Calibri"/>
      <w:b/>
      <w:sz w:val="22"/>
      <w:szCs w:val="22"/>
      <w:lang w:val="en-GB"/>
    </w:rPr>
  </w:style>
  <w:style w:type="paragraph" w:styleId="Heading6">
    <w:name w:val="heading 6"/>
    <w:basedOn w:val="Normal"/>
    <w:next w:val="Normal"/>
    <w:uiPriority w:val="9"/>
    <w:semiHidden/>
    <w:unhideWhenUsed/>
    <w:qFormat/>
    <w:pPr>
      <w:keepNext/>
      <w:keepLines/>
      <w:spacing w:before="200" w:after="40" w:line="259" w:lineRule="auto"/>
      <w:outlineLvl w:val="5"/>
    </w:pPr>
    <w:rPr>
      <w:rFonts w:ascii="Calibri" w:eastAsia="Calibri" w:hAnsi="Calibri" w:cs="Calibri"/>
      <w:b/>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line="259" w:lineRule="auto"/>
    </w:pPr>
    <w:rPr>
      <w:rFonts w:ascii="Calibri" w:eastAsia="Calibri" w:hAnsi="Calibri" w:cs="Calibri"/>
      <w:b/>
      <w:sz w:val="72"/>
      <w:szCs w:val="72"/>
      <w:lang w:val="en-GB"/>
    </w:rPr>
  </w:style>
  <w:style w:type="paragraph" w:styleId="Subtitle">
    <w:name w:val="Subtitle"/>
    <w:basedOn w:val="Normal"/>
    <w:next w:val="Normal"/>
    <w:uiPriority w:val="11"/>
    <w:qFormat/>
    <w:pPr>
      <w:keepNext/>
      <w:keepLines/>
      <w:spacing w:before="360" w:after="80" w:line="259" w:lineRule="auto"/>
    </w:pPr>
    <w:rPr>
      <w:rFonts w:ascii="Georgia" w:eastAsia="Georgia" w:hAnsi="Georgia" w:cs="Georgia"/>
      <w:i/>
      <w:color w:val="666666"/>
      <w:sz w:val="48"/>
      <w:szCs w:val="48"/>
      <w:lang w:val="en-GB"/>
    </w:rPr>
  </w:style>
  <w:style w:type="paragraph" w:styleId="CommentText">
    <w:name w:val="annotation text"/>
    <w:basedOn w:val="Normal"/>
    <w:link w:val="CommentTextChar"/>
    <w:uiPriority w:val="99"/>
    <w:semiHidden/>
    <w:unhideWhenUsed/>
    <w:pPr>
      <w:spacing w:after="160"/>
    </w:pPr>
    <w:rPr>
      <w:rFonts w:ascii="Calibri" w:eastAsia="Calibri" w:hAnsi="Calibri" w:cs="Calibri"/>
      <w:sz w:val="20"/>
      <w:szCs w:val="20"/>
      <w:lang w:val="en-GB"/>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9C55A5"/>
    <w:pPr>
      <w:spacing w:after="0" w:line="240" w:lineRule="auto"/>
    </w:pPr>
  </w:style>
  <w:style w:type="paragraph" w:styleId="CommentSubject">
    <w:name w:val="annotation subject"/>
    <w:basedOn w:val="CommentText"/>
    <w:next w:val="CommentText"/>
    <w:link w:val="CommentSubjectChar"/>
    <w:uiPriority w:val="99"/>
    <w:semiHidden/>
    <w:unhideWhenUsed/>
    <w:rsid w:val="009C55A5"/>
    <w:rPr>
      <w:b/>
      <w:bCs/>
    </w:rPr>
  </w:style>
  <w:style w:type="character" w:customStyle="1" w:styleId="CommentSubjectChar">
    <w:name w:val="Comment Subject Char"/>
    <w:basedOn w:val="CommentTextChar"/>
    <w:link w:val="CommentSubject"/>
    <w:uiPriority w:val="99"/>
    <w:semiHidden/>
    <w:rsid w:val="009C55A5"/>
    <w:rPr>
      <w:b/>
      <w:bCs/>
      <w:sz w:val="20"/>
      <w:szCs w:val="20"/>
    </w:rPr>
  </w:style>
  <w:style w:type="paragraph" w:styleId="Bibliography">
    <w:name w:val="Bibliography"/>
    <w:basedOn w:val="Normal"/>
    <w:next w:val="Normal"/>
    <w:uiPriority w:val="37"/>
    <w:unhideWhenUsed/>
    <w:rsid w:val="008A09B2"/>
    <w:pPr>
      <w:tabs>
        <w:tab w:val="left" w:pos="380"/>
      </w:tabs>
      <w:spacing w:line="480" w:lineRule="auto"/>
      <w:ind w:left="384" w:hanging="384"/>
    </w:pPr>
    <w:rPr>
      <w:rFonts w:ascii="Calibri" w:eastAsia="Calibri" w:hAnsi="Calibri" w:cs="Calibri"/>
      <w:sz w:val="22"/>
      <w:szCs w:val="22"/>
      <w:lang w:val="en-GB"/>
    </w:rPr>
  </w:style>
  <w:style w:type="paragraph" w:styleId="NormalWeb">
    <w:name w:val="Normal (Web)"/>
    <w:basedOn w:val="Normal"/>
    <w:uiPriority w:val="99"/>
    <w:unhideWhenUsed/>
    <w:rsid w:val="00FE2389"/>
    <w:pPr>
      <w:spacing w:after="160" w:line="259" w:lineRule="auto"/>
    </w:pPr>
    <w:rPr>
      <w:rFonts w:eastAsia="Calibri"/>
      <w:lang w:val="en-GB"/>
    </w:rPr>
  </w:style>
  <w:style w:type="paragraph" w:styleId="ListParagraph">
    <w:name w:val="List Paragraph"/>
    <w:basedOn w:val="Normal"/>
    <w:uiPriority w:val="34"/>
    <w:qFormat/>
    <w:rsid w:val="003A65E1"/>
    <w:pPr>
      <w:ind w:left="720"/>
      <w:contextualSpacing/>
    </w:pPr>
  </w:style>
  <w:style w:type="character" w:styleId="Hyperlink">
    <w:name w:val="Hyperlink"/>
    <w:basedOn w:val="DefaultParagraphFont"/>
    <w:uiPriority w:val="99"/>
    <w:unhideWhenUsed/>
    <w:rsid w:val="003A65E1"/>
    <w:rPr>
      <w:color w:val="0000FF" w:themeColor="hyperlink"/>
      <w:u w:val="single"/>
    </w:rPr>
  </w:style>
  <w:style w:type="character" w:styleId="UnresolvedMention">
    <w:name w:val="Unresolved Mention"/>
    <w:basedOn w:val="DefaultParagraphFont"/>
    <w:uiPriority w:val="99"/>
    <w:semiHidden/>
    <w:unhideWhenUsed/>
    <w:rsid w:val="003A65E1"/>
    <w:rPr>
      <w:color w:val="605E5C"/>
      <w:shd w:val="clear" w:color="auto" w:fill="E1DFDD"/>
    </w:rPr>
  </w:style>
  <w:style w:type="character" w:styleId="LineNumber">
    <w:name w:val="line number"/>
    <w:basedOn w:val="DefaultParagraphFont"/>
    <w:uiPriority w:val="99"/>
    <w:semiHidden/>
    <w:unhideWhenUsed/>
    <w:rsid w:val="00605F23"/>
  </w:style>
  <w:style w:type="paragraph" w:styleId="BalloonText">
    <w:name w:val="Balloon Text"/>
    <w:basedOn w:val="Normal"/>
    <w:link w:val="BalloonTextChar"/>
    <w:uiPriority w:val="99"/>
    <w:semiHidden/>
    <w:unhideWhenUsed/>
    <w:rsid w:val="00BC1295"/>
    <w:rPr>
      <w:sz w:val="18"/>
      <w:szCs w:val="18"/>
    </w:rPr>
  </w:style>
  <w:style w:type="character" w:customStyle="1" w:styleId="BalloonTextChar">
    <w:name w:val="Balloon Text Char"/>
    <w:basedOn w:val="DefaultParagraphFont"/>
    <w:link w:val="BalloonText"/>
    <w:uiPriority w:val="99"/>
    <w:semiHidden/>
    <w:rsid w:val="00BC1295"/>
    <w:rPr>
      <w:rFonts w:ascii="Times New Roman" w:eastAsia="Times New Roman" w:hAnsi="Times New Roman" w:cs="Times New Roman"/>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67746">
      <w:bodyDiv w:val="1"/>
      <w:marLeft w:val="0"/>
      <w:marRight w:val="0"/>
      <w:marTop w:val="0"/>
      <w:marBottom w:val="0"/>
      <w:divBdr>
        <w:top w:val="none" w:sz="0" w:space="0" w:color="auto"/>
        <w:left w:val="none" w:sz="0" w:space="0" w:color="auto"/>
        <w:bottom w:val="none" w:sz="0" w:space="0" w:color="auto"/>
        <w:right w:val="none" w:sz="0" w:space="0" w:color="auto"/>
      </w:divBdr>
    </w:div>
    <w:div w:id="240677238">
      <w:bodyDiv w:val="1"/>
      <w:marLeft w:val="0"/>
      <w:marRight w:val="0"/>
      <w:marTop w:val="0"/>
      <w:marBottom w:val="0"/>
      <w:divBdr>
        <w:top w:val="none" w:sz="0" w:space="0" w:color="auto"/>
        <w:left w:val="none" w:sz="0" w:space="0" w:color="auto"/>
        <w:bottom w:val="none" w:sz="0" w:space="0" w:color="auto"/>
        <w:right w:val="none" w:sz="0" w:space="0" w:color="auto"/>
      </w:divBdr>
    </w:div>
    <w:div w:id="431978501">
      <w:bodyDiv w:val="1"/>
      <w:marLeft w:val="0"/>
      <w:marRight w:val="0"/>
      <w:marTop w:val="0"/>
      <w:marBottom w:val="0"/>
      <w:divBdr>
        <w:top w:val="none" w:sz="0" w:space="0" w:color="auto"/>
        <w:left w:val="none" w:sz="0" w:space="0" w:color="auto"/>
        <w:bottom w:val="none" w:sz="0" w:space="0" w:color="auto"/>
        <w:right w:val="none" w:sz="0" w:space="0" w:color="auto"/>
      </w:divBdr>
    </w:div>
    <w:div w:id="502087540">
      <w:bodyDiv w:val="1"/>
      <w:marLeft w:val="0"/>
      <w:marRight w:val="0"/>
      <w:marTop w:val="0"/>
      <w:marBottom w:val="0"/>
      <w:divBdr>
        <w:top w:val="none" w:sz="0" w:space="0" w:color="auto"/>
        <w:left w:val="none" w:sz="0" w:space="0" w:color="auto"/>
        <w:bottom w:val="none" w:sz="0" w:space="0" w:color="auto"/>
        <w:right w:val="none" w:sz="0" w:space="0" w:color="auto"/>
      </w:divBdr>
    </w:div>
    <w:div w:id="670451514">
      <w:bodyDiv w:val="1"/>
      <w:marLeft w:val="0"/>
      <w:marRight w:val="0"/>
      <w:marTop w:val="0"/>
      <w:marBottom w:val="0"/>
      <w:divBdr>
        <w:top w:val="none" w:sz="0" w:space="0" w:color="auto"/>
        <w:left w:val="none" w:sz="0" w:space="0" w:color="auto"/>
        <w:bottom w:val="none" w:sz="0" w:space="0" w:color="auto"/>
        <w:right w:val="none" w:sz="0" w:space="0" w:color="auto"/>
      </w:divBdr>
    </w:div>
    <w:div w:id="720445346">
      <w:bodyDiv w:val="1"/>
      <w:marLeft w:val="0"/>
      <w:marRight w:val="0"/>
      <w:marTop w:val="0"/>
      <w:marBottom w:val="0"/>
      <w:divBdr>
        <w:top w:val="none" w:sz="0" w:space="0" w:color="auto"/>
        <w:left w:val="none" w:sz="0" w:space="0" w:color="auto"/>
        <w:bottom w:val="none" w:sz="0" w:space="0" w:color="auto"/>
        <w:right w:val="none" w:sz="0" w:space="0" w:color="auto"/>
      </w:divBdr>
    </w:div>
    <w:div w:id="822353793">
      <w:bodyDiv w:val="1"/>
      <w:marLeft w:val="0"/>
      <w:marRight w:val="0"/>
      <w:marTop w:val="0"/>
      <w:marBottom w:val="0"/>
      <w:divBdr>
        <w:top w:val="none" w:sz="0" w:space="0" w:color="auto"/>
        <w:left w:val="none" w:sz="0" w:space="0" w:color="auto"/>
        <w:bottom w:val="none" w:sz="0" w:space="0" w:color="auto"/>
        <w:right w:val="none" w:sz="0" w:space="0" w:color="auto"/>
      </w:divBdr>
    </w:div>
    <w:div w:id="862939445">
      <w:bodyDiv w:val="1"/>
      <w:marLeft w:val="0"/>
      <w:marRight w:val="0"/>
      <w:marTop w:val="0"/>
      <w:marBottom w:val="0"/>
      <w:divBdr>
        <w:top w:val="none" w:sz="0" w:space="0" w:color="auto"/>
        <w:left w:val="none" w:sz="0" w:space="0" w:color="auto"/>
        <w:bottom w:val="none" w:sz="0" w:space="0" w:color="auto"/>
        <w:right w:val="none" w:sz="0" w:space="0" w:color="auto"/>
      </w:divBdr>
    </w:div>
    <w:div w:id="863135227">
      <w:bodyDiv w:val="1"/>
      <w:marLeft w:val="0"/>
      <w:marRight w:val="0"/>
      <w:marTop w:val="0"/>
      <w:marBottom w:val="0"/>
      <w:divBdr>
        <w:top w:val="none" w:sz="0" w:space="0" w:color="auto"/>
        <w:left w:val="none" w:sz="0" w:space="0" w:color="auto"/>
        <w:bottom w:val="none" w:sz="0" w:space="0" w:color="auto"/>
        <w:right w:val="none" w:sz="0" w:space="0" w:color="auto"/>
      </w:divBdr>
    </w:div>
    <w:div w:id="940261810">
      <w:bodyDiv w:val="1"/>
      <w:marLeft w:val="0"/>
      <w:marRight w:val="0"/>
      <w:marTop w:val="0"/>
      <w:marBottom w:val="0"/>
      <w:divBdr>
        <w:top w:val="none" w:sz="0" w:space="0" w:color="auto"/>
        <w:left w:val="none" w:sz="0" w:space="0" w:color="auto"/>
        <w:bottom w:val="none" w:sz="0" w:space="0" w:color="auto"/>
        <w:right w:val="none" w:sz="0" w:space="0" w:color="auto"/>
      </w:divBdr>
    </w:div>
    <w:div w:id="1038775303">
      <w:bodyDiv w:val="1"/>
      <w:marLeft w:val="0"/>
      <w:marRight w:val="0"/>
      <w:marTop w:val="0"/>
      <w:marBottom w:val="0"/>
      <w:divBdr>
        <w:top w:val="none" w:sz="0" w:space="0" w:color="auto"/>
        <w:left w:val="none" w:sz="0" w:space="0" w:color="auto"/>
        <w:bottom w:val="none" w:sz="0" w:space="0" w:color="auto"/>
        <w:right w:val="none" w:sz="0" w:space="0" w:color="auto"/>
      </w:divBdr>
    </w:div>
    <w:div w:id="1159272569">
      <w:bodyDiv w:val="1"/>
      <w:marLeft w:val="0"/>
      <w:marRight w:val="0"/>
      <w:marTop w:val="0"/>
      <w:marBottom w:val="0"/>
      <w:divBdr>
        <w:top w:val="none" w:sz="0" w:space="0" w:color="auto"/>
        <w:left w:val="none" w:sz="0" w:space="0" w:color="auto"/>
        <w:bottom w:val="none" w:sz="0" w:space="0" w:color="auto"/>
        <w:right w:val="none" w:sz="0" w:space="0" w:color="auto"/>
      </w:divBdr>
    </w:div>
    <w:div w:id="1235578914">
      <w:bodyDiv w:val="1"/>
      <w:marLeft w:val="0"/>
      <w:marRight w:val="0"/>
      <w:marTop w:val="0"/>
      <w:marBottom w:val="0"/>
      <w:divBdr>
        <w:top w:val="none" w:sz="0" w:space="0" w:color="auto"/>
        <w:left w:val="none" w:sz="0" w:space="0" w:color="auto"/>
        <w:bottom w:val="none" w:sz="0" w:space="0" w:color="auto"/>
        <w:right w:val="none" w:sz="0" w:space="0" w:color="auto"/>
      </w:divBdr>
    </w:div>
    <w:div w:id="1363357012">
      <w:bodyDiv w:val="1"/>
      <w:marLeft w:val="0"/>
      <w:marRight w:val="0"/>
      <w:marTop w:val="0"/>
      <w:marBottom w:val="0"/>
      <w:divBdr>
        <w:top w:val="none" w:sz="0" w:space="0" w:color="auto"/>
        <w:left w:val="none" w:sz="0" w:space="0" w:color="auto"/>
        <w:bottom w:val="none" w:sz="0" w:space="0" w:color="auto"/>
        <w:right w:val="none" w:sz="0" w:space="0" w:color="auto"/>
      </w:divBdr>
    </w:div>
    <w:div w:id="1378167655">
      <w:bodyDiv w:val="1"/>
      <w:marLeft w:val="0"/>
      <w:marRight w:val="0"/>
      <w:marTop w:val="0"/>
      <w:marBottom w:val="0"/>
      <w:divBdr>
        <w:top w:val="none" w:sz="0" w:space="0" w:color="auto"/>
        <w:left w:val="none" w:sz="0" w:space="0" w:color="auto"/>
        <w:bottom w:val="none" w:sz="0" w:space="0" w:color="auto"/>
        <w:right w:val="none" w:sz="0" w:space="0" w:color="auto"/>
      </w:divBdr>
    </w:div>
    <w:div w:id="1442141159">
      <w:bodyDiv w:val="1"/>
      <w:marLeft w:val="0"/>
      <w:marRight w:val="0"/>
      <w:marTop w:val="0"/>
      <w:marBottom w:val="0"/>
      <w:divBdr>
        <w:top w:val="none" w:sz="0" w:space="0" w:color="auto"/>
        <w:left w:val="none" w:sz="0" w:space="0" w:color="auto"/>
        <w:bottom w:val="none" w:sz="0" w:space="0" w:color="auto"/>
        <w:right w:val="none" w:sz="0" w:space="0" w:color="auto"/>
      </w:divBdr>
    </w:div>
    <w:div w:id="1467511223">
      <w:bodyDiv w:val="1"/>
      <w:marLeft w:val="0"/>
      <w:marRight w:val="0"/>
      <w:marTop w:val="0"/>
      <w:marBottom w:val="0"/>
      <w:divBdr>
        <w:top w:val="none" w:sz="0" w:space="0" w:color="auto"/>
        <w:left w:val="none" w:sz="0" w:space="0" w:color="auto"/>
        <w:bottom w:val="none" w:sz="0" w:space="0" w:color="auto"/>
        <w:right w:val="none" w:sz="0" w:space="0" w:color="auto"/>
      </w:divBdr>
    </w:div>
    <w:div w:id="1478717991">
      <w:bodyDiv w:val="1"/>
      <w:marLeft w:val="0"/>
      <w:marRight w:val="0"/>
      <w:marTop w:val="0"/>
      <w:marBottom w:val="0"/>
      <w:divBdr>
        <w:top w:val="none" w:sz="0" w:space="0" w:color="auto"/>
        <w:left w:val="none" w:sz="0" w:space="0" w:color="auto"/>
        <w:bottom w:val="none" w:sz="0" w:space="0" w:color="auto"/>
        <w:right w:val="none" w:sz="0" w:space="0" w:color="auto"/>
      </w:divBdr>
    </w:div>
    <w:div w:id="1498694862">
      <w:bodyDiv w:val="1"/>
      <w:marLeft w:val="0"/>
      <w:marRight w:val="0"/>
      <w:marTop w:val="0"/>
      <w:marBottom w:val="0"/>
      <w:divBdr>
        <w:top w:val="none" w:sz="0" w:space="0" w:color="auto"/>
        <w:left w:val="none" w:sz="0" w:space="0" w:color="auto"/>
        <w:bottom w:val="none" w:sz="0" w:space="0" w:color="auto"/>
        <w:right w:val="none" w:sz="0" w:space="0" w:color="auto"/>
      </w:divBdr>
    </w:div>
    <w:div w:id="1576014555">
      <w:bodyDiv w:val="1"/>
      <w:marLeft w:val="0"/>
      <w:marRight w:val="0"/>
      <w:marTop w:val="0"/>
      <w:marBottom w:val="0"/>
      <w:divBdr>
        <w:top w:val="none" w:sz="0" w:space="0" w:color="auto"/>
        <w:left w:val="none" w:sz="0" w:space="0" w:color="auto"/>
        <w:bottom w:val="none" w:sz="0" w:space="0" w:color="auto"/>
        <w:right w:val="none" w:sz="0" w:space="0" w:color="auto"/>
      </w:divBdr>
    </w:div>
    <w:div w:id="1598324305">
      <w:bodyDiv w:val="1"/>
      <w:marLeft w:val="0"/>
      <w:marRight w:val="0"/>
      <w:marTop w:val="0"/>
      <w:marBottom w:val="0"/>
      <w:divBdr>
        <w:top w:val="none" w:sz="0" w:space="0" w:color="auto"/>
        <w:left w:val="none" w:sz="0" w:space="0" w:color="auto"/>
        <w:bottom w:val="none" w:sz="0" w:space="0" w:color="auto"/>
        <w:right w:val="none" w:sz="0" w:space="0" w:color="auto"/>
      </w:divBdr>
    </w:div>
    <w:div w:id="1897858732">
      <w:bodyDiv w:val="1"/>
      <w:marLeft w:val="0"/>
      <w:marRight w:val="0"/>
      <w:marTop w:val="0"/>
      <w:marBottom w:val="0"/>
      <w:divBdr>
        <w:top w:val="none" w:sz="0" w:space="0" w:color="auto"/>
        <w:left w:val="none" w:sz="0" w:space="0" w:color="auto"/>
        <w:bottom w:val="none" w:sz="0" w:space="0" w:color="auto"/>
        <w:right w:val="none" w:sz="0" w:space="0" w:color="auto"/>
      </w:divBdr>
    </w:div>
    <w:div w:id="1918786132">
      <w:bodyDiv w:val="1"/>
      <w:marLeft w:val="0"/>
      <w:marRight w:val="0"/>
      <w:marTop w:val="0"/>
      <w:marBottom w:val="0"/>
      <w:divBdr>
        <w:top w:val="none" w:sz="0" w:space="0" w:color="auto"/>
        <w:left w:val="none" w:sz="0" w:space="0" w:color="auto"/>
        <w:bottom w:val="none" w:sz="0" w:space="0" w:color="auto"/>
        <w:right w:val="none" w:sz="0" w:space="0" w:color="auto"/>
      </w:divBdr>
    </w:div>
    <w:div w:id="1988514656">
      <w:bodyDiv w:val="1"/>
      <w:marLeft w:val="0"/>
      <w:marRight w:val="0"/>
      <w:marTop w:val="0"/>
      <w:marBottom w:val="0"/>
      <w:divBdr>
        <w:top w:val="none" w:sz="0" w:space="0" w:color="auto"/>
        <w:left w:val="none" w:sz="0" w:space="0" w:color="auto"/>
        <w:bottom w:val="none" w:sz="0" w:space="0" w:color="auto"/>
        <w:right w:val="none" w:sz="0" w:space="0" w:color="auto"/>
      </w:divBdr>
    </w:div>
    <w:div w:id="2072533450">
      <w:bodyDiv w:val="1"/>
      <w:marLeft w:val="0"/>
      <w:marRight w:val="0"/>
      <w:marTop w:val="0"/>
      <w:marBottom w:val="0"/>
      <w:divBdr>
        <w:top w:val="none" w:sz="0" w:space="0" w:color="auto"/>
        <w:left w:val="none" w:sz="0" w:space="0" w:color="auto"/>
        <w:bottom w:val="none" w:sz="0" w:space="0" w:color="auto"/>
        <w:right w:val="none" w:sz="0" w:space="0" w:color="auto"/>
      </w:divBdr>
    </w:div>
    <w:div w:id="2109500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nature.com/reprints" TargetMode="External"/><Relationship Id="rId3" Type="http://schemas.openxmlformats.org/officeDocument/2006/relationships/settings" Target="settings.xml"/><Relationship Id="rId7" Type="http://schemas.openxmlformats.org/officeDocument/2006/relationships/hyperlink" Target="mailto:golden@hsph.harvar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rldefense.proofpoint.com/v2/url?u=https-3A__www.bluefood.earth_&amp;d=DwMGaQ&amp;c=WO-RGvefibhHBZq3fL85hQ&amp;r=JXqYpKlfrgRDkFLKLOodJG2H62fOYHKvM-oGegaHVsY&amp;m=ccBJjLsJ-COoC80_kYdT25hoEtqm3n2QnPWG2-HeEYM&amp;s=PJ27mJANmN3tvzap2KETR-8bST349UHg9X6Xk3PSuig&amp;e=" TargetMode="External"/><Relationship Id="rId11" Type="http://schemas.openxmlformats.org/officeDocument/2006/relationships/theme" Target="theme/theme1.xml"/><Relationship Id="rId5" Type="http://schemas.openxmlformats.org/officeDocument/2006/relationships/hyperlink" Target="https://doi.org/10.7910/DVN/KI0NYM"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21</Pages>
  <Words>37815</Words>
  <Characters>215548</Characters>
  <Application>Microsoft Office Word</Application>
  <DocSecurity>0</DocSecurity>
  <Lines>1796</Lines>
  <Paragraphs>505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Free</cp:lastModifiedBy>
  <cp:revision>40</cp:revision>
  <dcterms:created xsi:type="dcterms:W3CDTF">2021-01-14T17:27:00Z</dcterms:created>
  <dcterms:modified xsi:type="dcterms:W3CDTF">2021-05-06T18:41:00Z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id="IWr5uFen"/&gt;&lt;style id="http://www.zotero.org/styles/nature" hasBibliography="1" bibliographyStyleHasBeenSet="1"/&gt;&lt;prefs&gt;&lt;pref name="fieldType" value="Field"/&gt;&lt;pref name="automaticJournalAbbrevia</vt:lpwstr>
  </property>
  <property fmtid="{D5CDD505-2E9C-101B-9397-08002B2CF9AE}" pid="3" name="ZOTERO_PREF_2">
    <vt:lpwstr>tions" value="true"/&gt;&lt;/prefs&gt;&lt;/data&gt;</vt:lpwstr>
  </property>
</Properties>
</file>